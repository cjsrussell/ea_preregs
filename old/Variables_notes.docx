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0592" w14:textId="77777777" w:rsidR="00FF2CEC" w:rsidRDefault="00646E65">
      <w:pPr>
        <w:pStyle w:val="Title"/>
      </w:pPr>
      <w:r>
        <w:t>Variables</w:t>
      </w:r>
    </w:p>
    <w:p w14:paraId="127F73E7" w14:textId="77777777" w:rsidR="00FF2CEC" w:rsidRDefault="00646E65">
      <w:pPr>
        <w:pStyle w:val="Heading2"/>
      </w:pPr>
      <w:bookmarkStart w:id="0" w:name="measures-of-belief"/>
      <w:r>
        <w:t>Measures of Belief</w:t>
      </w:r>
    </w:p>
    <w:p w14:paraId="3E8E31CB" w14:textId="77777777" w:rsidR="00FF2CEC" w:rsidRDefault="00646E65">
      <w:pPr>
        <w:pStyle w:val="Heading3"/>
      </w:pPr>
      <w:bookmarkStart w:id="1" w:name="belief-in-god"/>
      <w:r>
        <w:t>Belief in God</w:t>
      </w:r>
    </w:p>
    <w:tbl>
      <w:tblPr>
        <w:tblStyle w:val="Table"/>
        <w:tblW w:w="4888" w:type="pct"/>
        <w:tblLook w:val="0020" w:firstRow="1" w:lastRow="0" w:firstColumn="0" w:lastColumn="0" w:noHBand="0" w:noVBand="0"/>
      </w:tblPr>
      <w:tblGrid>
        <w:gridCol w:w="2355"/>
        <w:gridCol w:w="1282"/>
        <w:gridCol w:w="1624"/>
        <w:gridCol w:w="1375"/>
        <w:gridCol w:w="2514"/>
      </w:tblGrid>
      <w:tr w:rsidR="00FF2CEC" w14:paraId="1A6155A0" w14:textId="77777777" w:rsidTr="00FF2CEC">
        <w:trPr>
          <w:cnfStyle w:val="100000000000" w:firstRow="1" w:lastRow="0" w:firstColumn="0" w:lastColumn="0" w:oddVBand="0" w:evenVBand="0" w:oddHBand="0" w:evenHBand="0" w:firstRowFirstColumn="0" w:firstRowLastColumn="0" w:lastRowFirstColumn="0" w:lastRowLastColumn="0"/>
          <w:tblHeader/>
        </w:trPr>
        <w:tc>
          <w:tcPr>
            <w:tcW w:w="0" w:type="auto"/>
          </w:tcPr>
          <w:p w14:paraId="70192085" w14:textId="77777777" w:rsidR="00FF2CEC" w:rsidRDefault="00646E65">
            <w:pPr>
              <w:pStyle w:val="Compact"/>
            </w:pPr>
            <w:r>
              <w:t>Variable Name</w:t>
            </w:r>
          </w:p>
        </w:tc>
        <w:tc>
          <w:tcPr>
            <w:tcW w:w="0" w:type="auto"/>
          </w:tcPr>
          <w:p w14:paraId="0F017E1D" w14:textId="77777777" w:rsidR="00FF2CEC" w:rsidRDefault="00646E65">
            <w:pPr>
              <w:pStyle w:val="Compact"/>
            </w:pPr>
            <w:r>
              <w:t>Variable Label</w:t>
            </w:r>
          </w:p>
        </w:tc>
        <w:tc>
          <w:tcPr>
            <w:tcW w:w="0" w:type="auto"/>
          </w:tcPr>
          <w:p w14:paraId="474FD24F" w14:textId="77777777" w:rsidR="00FF2CEC" w:rsidRDefault="00646E65">
            <w:pPr>
              <w:pStyle w:val="Compact"/>
            </w:pPr>
            <w:r>
              <w:t>Variable Type</w:t>
            </w:r>
          </w:p>
        </w:tc>
        <w:tc>
          <w:tcPr>
            <w:tcW w:w="0" w:type="auto"/>
          </w:tcPr>
          <w:p w14:paraId="5C440E3E" w14:textId="77777777" w:rsidR="00FF2CEC" w:rsidRDefault="00646E65">
            <w:r>
              <w:t>Source</w:t>
            </w:r>
          </w:p>
          <w:p w14:paraId="39E34FCB" w14:textId="77777777" w:rsidR="00FF2CEC" w:rsidRDefault="00646E65">
            <w:r>
              <w:t>(section)</w:t>
            </w:r>
          </w:p>
        </w:tc>
        <w:tc>
          <w:tcPr>
            <w:tcW w:w="0" w:type="auto"/>
          </w:tcPr>
          <w:p w14:paraId="6078EE78" w14:textId="77777777" w:rsidR="00FF2CEC" w:rsidRDefault="00646E65">
            <w:pPr>
              <w:pStyle w:val="Compact"/>
            </w:pPr>
            <w:r>
              <w:t>Definition</w:t>
            </w:r>
          </w:p>
        </w:tc>
      </w:tr>
      <w:tr w:rsidR="00FF2CEC" w14:paraId="574CE5F1" w14:textId="77777777">
        <w:tc>
          <w:tcPr>
            <w:tcW w:w="0" w:type="auto"/>
          </w:tcPr>
          <w:p w14:paraId="231EA169" w14:textId="77777777" w:rsidR="00FF2CEC" w:rsidRDefault="00646E65">
            <w:pPr>
              <w:pStyle w:val="Compact"/>
            </w:pPr>
            <w:r>
              <w:t>Belief in God (categorical)</w:t>
            </w:r>
          </w:p>
        </w:tc>
        <w:tc>
          <w:tcPr>
            <w:tcW w:w="0" w:type="auto"/>
          </w:tcPr>
          <w:p w14:paraId="6922FB27" w14:textId="77777777" w:rsidR="00FF2CEC" w:rsidRDefault="00646E65">
            <w:pPr>
              <w:pStyle w:val="Compact"/>
            </w:pPr>
            <w:r>
              <w:t>big_01</w:t>
            </w:r>
          </w:p>
        </w:tc>
        <w:tc>
          <w:tcPr>
            <w:tcW w:w="0" w:type="auto"/>
          </w:tcPr>
          <w:p w14:paraId="7E0A0857" w14:textId="77777777" w:rsidR="00FF2CEC" w:rsidRDefault="00646E65">
            <w:pPr>
              <w:pStyle w:val="Compact"/>
            </w:pPr>
            <w:r>
              <w:t>categorical</w:t>
            </w:r>
          </w:p>
        </w:tc>
        <w:tc>
          <w:tcPr>
            <w:tcW w:w="0" w:type="auto"/>
          </w:tcPr>
          <w:p w14:paraId="61EEF780" w14:textId="77777777" w:rsidR="00FF2CEC" w:rsidRDefault="00646E65">
            <w:r>
              <w:t>issp_01</w:t>
            </w:r>
          </w:p>
          <w:p w14:paraId="2799DA1E" w14:textId="77777777" w:rsidR="00FF2CEC" w:rsidRDefault="00646E65">
            <w:r>
              <w:t>(ISSP)</w:t>
            </w:r>
          </w:p>
        </w:tc>
        <w:tc>
          <w:tcPr>
            <w:tcW w:w="0" w:type="auto"/>
          </w:tcPr>
          <w:p w14:paraId="54518AF6" w14:textId="77777777" w:rsidR="00FF2CEC" w:rsidRDefault="00646E65">
            <w:pPr>
              <w:pStyle w:val="Compact"/>
            </w:pPr>
            <w:r>
              <w:t>issp_01 default</w:t>
            </w:r>
          </w:p>
        </w:tc>
      </w:tr>
      <w:tr w:rsidR="00FF2CEC" w14:paraId="30CC8ED4" w14:textId="77777777">
        <w:tc>
          <w:tcPr>
            <w:tcW w:w="0" w:type="auto"/>
          </w:tcPr>
          <w:p w14:paraId="3C1E41F1" w14:textId="77777777" w:rsidR="00FF2CEC" w:rsidRDefault="00646E65">
            <w:pPr>
              <w:pStyle w:val="Compact"/>
            </w:pPr>
            <w:r>
              <w:t>Belief in God (binary)</w:t>
            </w:r>
          </w:p>
        </w:tc>
        <w:tc>
          <w:tcPr>
            <w:tcW w:w="0" w:type="auto"/>
          </w:tcPr>
          <w:p w14:paraId="6FD489E6" w14:textId="77777777" w:rsidR="00FF2CEC" w:rsidRDefault="00646E65">
            <w:pPr>
              <w:pStyle w:val="Compact"/>
            </w:pPr>
            <w:r>
              <w:t>big_02</w:t>
            </w:r>
          </w:p>
        </w:tc>
        <w:tc>
          <w:tcPr>
            <w:tcW w:w="0" w:type="auto"/>
          </w:tcPr>
          <w:p w14:paraId="47BB241B" w14:textId="77777777" w:rsidR="00FF2CEC" w:rsidRDefault="00646E65">
            <w:pPr>
              <w:pStyle w:val="Compact"/>
            </w:pPr>
            <w:r>
              <w:t>binary (dummy)</w:t>
            </w:r>
          </w:p>
        </w:tc>
        <w:tc>
          <w:tcPr>
            <w:tcW w:w="0" w:type="auto"/>
          </w:tcPr>
          <w:p w14:paraId="7164FAD8" w14:textId="77777777" w:rsidR="00FF2CEC" w:rsidRDefault="00646E65">
            <w:r>
              <w:t>issp_01</w:t>
            </w:r>
          </w:p>
          <w:p w14:paraId="49F824E8" w14:textId="77777777" w:rsidR="00FF2CEC" w:rsidRDefault="00646E65">
            <w:r>
              <w:t>(ISSP)</w:t>
            </w:r>
          </w:p>
        </w:tc>
        <w:tc>
          <w:tcPr>
            <w:tcW w:w="0" w:type="auto"/>
          </w:tcPr>
          <w:p w14:paraId="4FACBC9C" w14:textId="77777777" w:rsidR="00FF2CEC" w:rsidRDefault="00646E65">
            <w:pPr>
              <w:pStyle w:val="Compact"/>
            </w:pPr>
            <w:r>
              <w:t>dummy variable for responses 1 &amp; 2 in issp_01</w:t>
            </w:r>
          </w:p>
        </w:tc>
      </w:tr>
      <w:tr w:rsidR="00FF2CEC" w14:paraId="1F6D84CE" w14:textId="77777777">
        <w:tc>
          <w:tcPr>
            <w:tcW w:w="0" w:type="auto"/>
          </w:tcPr>
          <w:p w14:paraId="329032E8" w14:textId="77777777" w:rsidR="00FF2CEC" w:rsidRDefault="00646E65">
            <w:pPr>
              <w:pStyle w:val="Compact"/>
            </w:pPr>
            <w:r>
              <w:t>Belief in God (continuous)</w:t>
            </w:r>
          </w:p>
        </w:tc>
        <w:tc>
          <w:tcPr>
            <w:tcW w:w="0" w:type="auto"/>
          </w:tcPr>
          <w:p w14:paraId="60FDCA97" w14:textId="77777777" w:rsidR="00FF2CEC" w:rsidRDefault="00646E65">
            <w:pPr>
              <w:pStyle w:val="Compact"/>
            </w:pPr>
            <w:r>
              <w:t>big_03</w:t>
            </w:r>
          </w:p>
        </w:tc>
        <w:tc>
          <w:tcPr>
            <w:tcW w:w="0" w:type="auto"/>
          </w:tcPr>
          <w:p w14:paraId="0351FAAB" w14:textId="77777777" w:rsidR="00FF2CEC" w:rsidRDefault="00646E65">
            <w:r>
              <w:t>continuous/</w:t>
            </w:r>
          </w:p>
          <w:p w14:paraId="7B0A369A" w14:textId="77777777" w:rsidR="00FF2CEC" w:rsidRDefault="00646E65">
            <w:r>
              <w:t>ordinal</w:t>
            </w:r>
          </w:p>
        </w:tc>
        <w:tc>
          <w:tcPr>
            <w:tcW w:w="0" w:type="auto"/>
          </w:tcPr>
          <w:p w14:paraId="51DDB2E6" w14:textId="77777777" w:rsidR="00FF2CEC" w:rsidRDefault="00646E65">
            <w:r>
              <w:t>belief_01</w:t>
            </w:r>
          </w:p>
          <w:p w14:paraId="41250330" w14:textId="77777777" w:rsidR="00FF2CEC" w:rsidRDefault="00646E65">
            <w:r>
              <w:t>(General Belief)</w:t>
            </w:r>
          </w:p>
        </w:tc>
        <w:tc>
          <w:tcPr>
            <w:tcW w:w="0" w:type="auto"/>
          </w:tcPr>
          <w:p w14:paraId="43F815EA" w14:textId="77777777" w:rsidR="00FF2CEC" w:rsidRDefault="00646E65">
            <w:pPr>
              <w:pStyle w:val="Compact"/>
            </w:pPr>
            <w:r>
              <w:t>belief_01 default</w:t>
            </w:r>
          </w:p>
        </w:tc>
      </w:tr>
      <w:tr w:rsidR="00FF2CEC" w14:paraId="2087FD96" w14:textId="77777777">
        <w:tc>
          <w:tcPr>
            <w:tcW w:w="0" w:type="auto"/>
          </w:tcPr>
          <w:p w14:paraId="478CA1A9" w14:textId="77777777" w:rsidR="00FF2CEC" w:rsidRDefault="00646E65">
            <w:pPr>
              <w:pStyle w:val="Compact"/>
            </w:pPr>
            <w:r>
              <w:t>Agnosticism (continuous)</w:t>
            </w:r>
          </w:p>
        </w:tc>
        <w:tc>
          <w:tcPr>
            <w:tcW w:w="0" w:type="auto"/>
          </w:tcPr>
          <w:p w14:paraId="7922AD87" w14:textId="77777777" w:rsidR="00FF2CEC" w:rsidRDefault="00646E65">
            <w:pPr>
              <w:pStyle w:val="Compact"/>
            </w:pPr>
            <w:r>
              <w:t>agn_01</w:t>
            </w:r>
          </w:p>
        </w:tc>
        <w:tc>
          <w:tcPr>
            <w:tcW w:w="0" w:type="auto"/>
          </w:tcPr>
          <w:p w14:paraId="42680BC7" w14:textId="77777777" w:rsidR="00FF2CEC" w:rsidRDefault="00646E65">
            <w:r>
              <w:t>continuous/</w:t>
            </w:r>
          </w:p>
          <w:p w14:paraId="2C98B553" w14:textId="77777777" w:rsidR="00FF2CEC" w:rsidRDefault="00646E65">
            <w:r>
              <w:t>ordinal</w:t>
            </w:r>
          </w:p>
        </w:tc>
        <w:tc>
          <w:tcPr>
            <w:tcW w:w="0" w:type="auto"/>
          </w:tcPr>
          <w:p w14:paraId="7970F76F" w14:textId="77777777" w:rsidR="00FF2CEC" w:rsidRDefault="00646E65">
            <w:r>
              <w:t>agn_01</w:t>
            </w:r>
          </w:p>
          <w:p w14:paraId="7DD145B2" w14:textId="77777777" w:rsidR="00FF2CEC" w:rsidRDefault="00646E65">
            <w:r>
              <w:t>(General Belief)</w:t>
            </w:r>
          </w:p>
        </w:tc>
        <w:tc>
          <w:tcPr>
            <w:tcW w:w="0" w:type="auto"/>
          </w:tcPr>
          <w:p w14:paraId="606BBEEA" w14:textId="77777777" w:rsidR="00FF2CEC" w:rsidRDefault="00646E65">
            <w:pPr>
              <w:pStyle w:val="Compact"/>
            </w:pPr>
            <w:r>
              <w:t>agn_01 default</w:t>
            </w:r>
          </w:p>
        </w:tc>
      </w:tr>
      <w:tr w:rsidR="00FF2CEC" w14:paraId="7E52BB21" w14:textId="77777777">
        <w:tc>
          <w:tcPr>
            <w:tcW w:w="0" w:type="auto"/>
          </w:tcPr>
          <w:p w14:paraId="1C183085" w14:textId="55107D54" w:rsidR="00FF2CEC" w:rsidRDefault="00646E65">
            <w:pPr>
              <w:pStyle w:val="Compact"/>
            </w:pPr>
            <w:commentRangeStart w:id="2"/>
            <w:r>
              <w:t>Agnostic</w:t>
            </w:r>
            <w:ins w:id="3" w:author="Connair Russell [2]" w:date="2023-08-21T11:46:00Z">
              <w:r w:rsidR="00720221">
                <w:t xml:space="preserve"> Identity</w:t>
              </w:r>
            </w:ins>
            <w:del w:id="4" w:author="Connair Russell [2]" w:date="2023-08-21T11:46:00Z">
              <w:r w:rsidDel="00720221">
                <w:delText>ism</w:delText>
              </w:r>
              <w:commentRangeEnd w:id="2"/>
              <w:r w:rsidR="00E21340" w:rsidDel="00720221">
                <w:rPr>
                  <w:rStyle w:val="CommentReference"/>
                </w:rPr>
                <w:commentReference w:id="2"/>
              </w:r>
            </w:del>
            <w:r>
              <w:t xml:space="preserve"> (binary)</w:t>
            </w:r>
          </w:p>
        </w:tc>
        <w:tc>
          <w:tcPr>
            <w:tcW w:w="0" w:type="auto"/>
          </w:tcPr>
          <w:p w14:paraId="670A2DAA" w14:textId="77777777" w:rsidR="00FF2CEC" w:rsidRDefault="00646E65">
            <w:pPr>
              <w:pStyle w:val="Compact"/>
            </w:pPr>
            <w:r>
              <w:t>agn_02</w:t>
            </w:r>
          </w:p>
        </w:tc>
        <w:tc>
          <w:tcPr>
            <w:tcW w:w="0" w:type="auto"/>
          </w:tcPr>
          <w:p w14:paraId="0C86BA50" w14:textId="77777777" w:rsidR="00FF2CEC" w:rsidRDefault="00646E65">
            <w:pPr>
              <w:pStyle w:val="Compact"/>
            </w:pPr>
            <w:r>
              <w:t>binary</w:t>
            </w:r>
          </w:p>
        </w:tc>
        <w:tc>
          <w:tcPr>
            <w:tcW w:w="0" w:type="auto"/>
          </w:tcPr>
          <w:p w14:paraId="27A64397" w14:textId="77777777" w:rsidR="00FF2CEC" w:rsidRDefault="00646E65">
            <w:r>
              <w:t>issp_02</w:t>
            </w:r>
          </w:p>
          <w:p w14:paraId="307BB7FF" w14:textId="77777777" w:rsidR="00FF2CEC" w:rsidRDefault="00646E65">
            <w:r>
              <w:t>(ISSP)</w:t>
            </w:r>
          </w:p>
        </w:tc>
        <w:tc>
          <w:tcPr>
            <w:tcW w:w="0" w:type="auto"/>
          </w:tcPr>
          <w:p w14:paraId="154E77B3" w14:textId="77777777" w:rsidR="00FF2CEC" w:rsidRDefault="00646E65">
            <w:pPr>
              <w:pStyle w:val="Compact"/>
            </w:pPr>
            <w:r>
              <w:t>dummy variable for response 5 in issp_02</w:t>
            </w:r>
          </w:p>
        </w:tc>
      </w:tr>
    </w:tbl>
    <w:p w14:paraId="46E1EE87" w14:textId="77777777" w:rsidR="00FF2CEC" w:rsidRDefault="00646E65">
      <w:pPr>
        <w:pStyle w:val="Heading3"/>
      </w:pPr>
      <w:bookmarkStart w:id="5" w:name="atheism"/>
      <w:bookmarkEnd w:id="1"/>
      <w:r>
        <w:t>Atheism</w:t>
      </w:r>
    </w:p>
    <w:tbl>
      <w:tblPr>
        <w:tblStyle w:val="Table"/>
        <w:tblW w:w="4879" w:type="pct"/>
        <w:tblLook w:val="0020" w:firstRow="1" w:lastRow="0" w:firstColumn="0" w:lastColumn="0" w:noHBand="0" w:noVBand="0"/>
      </w:tblPr>
      <w:tblGrid>
        <w:gridCol w:w="1827"/>
        <w:gridCol w:w="1321"/>
        <w:gridCol w:w="1475"/>
        <w:gridCol w:w="1955"/>
        <w:gridCol w:w="2555"/>
      </w:tblGrid>
      <w:tr w:rsidR="00FF2CEC" w14:paraId="7C70C1E4" w14:textId="77777777" w:rsidTr="00FF2CEC">
        <w:trPr>
          <w:cnfStyle w:val="100000000000" w:firstRow="1" w:lastRow="0" w:firstColumn="0" w:lastColumn="0" w:oddVBand="0" w:evenVBand="0" w:oddHBand="0" w:evenHBand="0" w:firstRowFirstColumn="0" w:firstRowLastColumn="0" w:lastRowFirstColumn="0" w:lastRowLastColumn="0"/>
          <w:tblHeader/>
        </w:trPr>
        <w:tc>
          <w:tcPr>
            <w:tcW w:w="0" w:type="auto"/>
          </w:tcPr>
          <w:p w14:paraId="64888F87" w14:textId="77777777" w:rsidR="00FF2CEC" w:rsidRDefault="00646E65">
            <w:pPr>
              <w:pStyle w:val="Compact"/>
            </w:pPr>
            <w:r>
              <w:t>Variable Name</w:t>
            </w:r>
          </w:p>
        </w:tc>
        <w:tc>
          <w:tcPr>
            <w:tcW w:w="0" w:type="auto"/>
          </w:tcPr>
          <w:p w14:paraId="65F709C1" w14:textId="77777777" w:rsidR="00FF2CEC" w:rsidRDefault="00646E65">
            <w:pPr>
              <w:pStyle w:val="Compact"/>
            </w:pPr>
            <w:r>
              <w:t>Variable Label</w:t>
            </w:r>
          </w:p>
        </w:tc>
        <w:tc>
          <w:tcPr>
            <w:tcW w:w="0" w:type="auto"/>
          </w:tcPr>
          <w:p w14:paraId="513E178A" w14:textId="77777777" w:rsidR="00FF2CEC" w:rsidRDefault="00646E65">
            <w:pPr>
              <w:pStyle w:val="Compact"/>
            </w:pPr>
            <w:r>
              <w:t>Variable Type</w:t>
            </w:r>
          </w:p>
        </w:tc>
        <w:tc>
          <w:tcPr>
            <w:tcW w:w="0" w:type="auto"/>
          </w:tcPr>
          <w:p w14:paraId="5619EE96" w14:textId="77777777" w:rsidR="00FF2CEC" w:rsidRDefault="00646E65">
            <w:r>
              <w:t>Source</w:t>
            </w:r>
          </w:p>
          <w:p w14:paraId="3BE2C815" w14:textId="77777777" w:rsidR="00FF2CEC" w:rsidRDefault="00646E65">
            <w:r>
              <w:t>(section)</w:t>
            </w:r>
          </w:p>
        </w:tc>
        <w:tc>
          <w:tcPr>
            <w:tcW w:w="0" w:type="auto"/>
          </w:tcPr>
          <w:p w14:paraId="0622B46F" w14:textId="77777777" w:rsidR="00FF2CEC" w:rsidRDefault="00646E65">
            <w:pPr>
              <w:pStyle w:val="Compact"/>
            </w:pPr>
            <w:r>
              <w:t>Definition</w:t>
            </w:r>
          </w:p>
        </w:tc>
      </w:tr>
      <w:tr w:rsidR="00FF2CEC" w14:paraId="3DB5919F" w14:textId="77777777">
        <w:tc>
          <w:tcPr>
            <w:tcW w:w="0" w:type="auto"/>
          </w:tcPr>
          <w:p w14:paraId="0CCB312E" w14:textId="77777777" w:rsidR="00FF2CEC" w:rsidRDefault="00646E65">
            <w:pPr>
              <w:pStyle w:val="Compact"/>
            </w:pPr>
            <w:r>
              <w:t>Atheist Membership</w:t>
            </w:r>
          </w:p>
        </w:tc>
        <w:tc>
          <w:tcPr>
            <w:tcW w:w="0" w:type="auto"/>
          </w:tcPr>
          <w:p w14:paraId="6A2A742C" w14:textId="77777777" w:rsidR="00FF2CEC" w:rsidRDefault="00646E65">
            <w:pPr>
              <w:pStyle w:val="Compact"/>
            </w:pPr>
            <w:r>
              <w:t>ath_01</w:t>
            </w:r>
          </w:p>
        </w:tc>
        <w:tc>
          <w:tcPr>
            <w:tcW w:w="0" w:type="auto"/>
          </w:tcPr>
          <w:p w14:paraId="79B79A3E" w14:textId="77777777" w:rsidR="00FF2CEC" w:rsidRDefault="00646E65">
            <w:pPr>
              <w:pStyle w:val="Compact"/>
            </w:pPr>
            <w:r>
              <w:t>binary</w:t>
            </w:r>
          </w:p>
        </w:tc>
        <w:tc>
          <w:tcPr>
            <w:tcW w:w="0" w:type="auto"/>
          </w:tcPr>
          <w:p w14:paraId="13A529B2" w14:textId="77777777" w:rsidR="00FF2CEC" w:rsidRDefault="00646E65">
            <w:r>
              <w:t>am_</w:t>
            </w:r>
            <w:proofErr w:type="gramStart"/>
            <w:r>
              <w:t>01</w:t>
            </w:r>
            <w:proofErr w:type="gramEnd"/>
          </w:p>
          <w:p w14:paraId="423D5E2B" w14:textId="77777777" w:rsidR="00FF2CEC" w:rsidRDefault="00646E65">
            <w:r>
              <w:t>(Atheist Membership)</w:t>
            </w:r>
          </w:p>
        </w:tc>
        <w:tc>
          <w:tcPr>
            <w:tcW w:w="0" w:type="auto"/>
          </w:tcPr>
          <w:p w14:paraId="47525C8E" w14:textId="77777777" w:rsidR="00FF2CEC" w:rsidRDefault="00646E65">
            <w:pPr>
              <w:pStyle w:val="Compact"/>
            </w:pPr>
            <w:r>
              <w:t>am_01 default</w:t>
            </w:r>
          </w:p>
        </w:tc>
      </w:tr>
      <w:tr w:rsidR="00FF2CEC" w14:paraId="7AEDC0BD" w14:textId="77777777">
        <w:tc>
          <w:tcPr>
            <w:tcW w:w="0" w:type="auto"/>
          </w:tcPr>
          <w:p w14:paraId="79A05906" w14:textId="77777777" w:rsidR="00FF2CEC" w:rsidRDefault="00646E65">
            <w:pPr>
              <w:pStyle w:val="Compact"/>
            </w:pPr>
            <w:r>
              <w:t>Atheist Identity</w:t>
            </w:r>
          </w:p>
        </w:tc>
        <w:tc>
          <w:tcPr>
            <w:tcW w:w="0" w:type="auto"/>
          </w:tcPr>
          <w:p w14:paraId="17843A56" w14:textId="77777777" w:rsidR="00FF2CEC" w:rsidRDefault="00646E65">
            <w:pPr>
              <w:pStyle w:val="Compact"/>
            </w:pPr>
            <w:r>
              <w:t>ath_02</w:t>
            </w:r>
          </w:p>
        </w:tc>
        <w:tc>
          <w:tcPr>
            <w:tcW w:w="0" w:type="auto"/>
          </w:tcPr>
          <w:p w14:paraId="46BEB229" w14:textId="77777777" w:rsidR="00FF2CEC" w:rsidRDefault="00646E65">
            <w:pPr>
              <w:pStyle w:val="Compact"/>
            </w:pPr>
            <w:r>
              <w:t>binary (dummy)</w:t>
            </w:r>
          </w:p>
        </w:tc>
        <w:tc>
          <w:tcPr>
            <w:tcW w:w="0" w:type="auto"/>
          </w:tcPr>
          <w:p w14:paraId="1CC59C39" w14:textId="77777777" w:rsidR="00FF2CEC" w:rsidRDefault="00646E65">
            <w:pPr>
              <w:pStyle w:val="Compact"/>
            </w:pPr>
            <w:r>
              <w:t>issp_02</w:t>
            </w:r>
          </w:p>
        </w:tc>
        <w:tc>
          <w:tcPr>
            <w:tcW w:w="0" w:type="auto"/>
          </w:tcPr>
          <w:p w14:paraId="6406FB90" w14:textId="77777777" w:rsidR="00FF2CEC" w:rsidRDefault="00646E65">
            <w:pPr>
              <w:pStyle w:val="Compact"/>
            </w:pPr>
            <w:r>
              <w:t>dummy variable from option 4 for issp_02</w:t>
            </w:r>
          </w:p>
        </w:tc>
      </w:tr>
    </w:tbl>
    <w:p w14:paraId="0E08156A" w14:textId="77777777" w:rsidR="00FF2CEC" w:rsidRDefault="00646E65">
      <w:pPr>
        <w:pStyle w:val="Heading3"/>
      </w:pPr>
      <w:bookmarkStart w:id="6" w:name="religiosity"/>
      <w:bookmarkEnd w:id="5"/>
      <w:r>
        <w:lastRenderedPageBreak/>
        <w:t>Religiosity</w:t>
      </w:r>
    </w:p>
    <w:tbl>
      <w:tblPr>
        <w:tblStyle w:val="Table"/>
        <w:tblW w:w="4854" w:type="pct"/>
        <w:tblLook w:val="0020" w:firstRow="1" w:lastRow="0" w:firstColumn="0" w:lastColumn="0" w:noHBand="0" w:noVBand="0"/>
      </w:tblPr>
      <w:tblGrid>
        <w:gridCol w:w="2372"/>
        <w:gridCol w:w="1550"/>
        <w:gridCol w:w="1605"/>
        <w:gridCol w:w="2008"/>
        <w:gridCol w:w="1552"/>
      </w:tblGrid>
      <w:tr w:rsidR="00FF2CEC" w14:paraId="4515A413" w14:textId="77777777" w:rsidTr="00FF2CEC">
        <w:trPr>
          <w:cnfStyle w:val="100000000000" w:firstRow="1" w:lastRow="0" w:firstColumn="0" w:lastColumn="0" w:oddVBand="0" w:evenVBand="0" w:oddHBand="0" w:evenHBand="0" w:firstRowFirstColumn="0" w:firstRowLastColumn="0" w:lastRowFirstColumn="0" w:lastRowLastColumn="0"/>
          <w:tblHeader/>
        </w:trPr>
        <w:tc>
          <w:tcPr>
            <w:tcW w:w="0" w:type="auto"/>
          </w:tcPr>
          <w:p w14:paraId="672A35A2" w14:textId="77777777" w:rsidR="00FF2CEC" w:rsidRDefault="00646E65">
            <w:pPr>
              <w:pStyle w:val="Compact"/>
            </w:pPr>
            <w:r>
              <w:t>Variable Name</w:t>
            </w:r>
          </w:p>
        </w:tc>
        <w:tc>
          <w:tcPr>
            <w:tcW w:w="0" w:type="auto"/>
          </w:tcPr>
          <w:p w14:paraId="5958758C" w14:textId="77777777" w:rsidR="00FF2CEC" w:rsidRDefault="00646E65">
            <w:pPr>
              <w:pStyle w:val="Compact"/>
            </w:pPr>
            <w:r>
              <w:t>Variable Label</w:t>
            </w:r>
          </w:p>
        </w:tc>
        <w:tc>
          <w:tcPr>
            <w:tcW w:w="0" w:type="auto"/>
          </w:tcPr>
          <w:p w14:paraId="31A252B4" w14:textId="77777777" w:rsidR="00FF2CEC" w:rsidRDefault="00646E65">
            <w:pPr>
              <w:pStyle w:val="Compact"/>
            </w:pPr>
            <w:r>
              <w:t>Variable Type</w:t>
            </w:r>
          </w:p>
        </w:tc>
        <w:tc>
          <w:tcPr>
            <w:tcW w:w="0" w:type="auto"/>
          </w:tcPr>
          <w:p w14:paraId="3B4B8ADF" w14:textId="77777777" w:rsidR="00FF2CEC" w:rsidRDefault="00646E65">
            <w:r>
              <w:t>Source</w:t>
            </w:r>
          </w:p>
          <w:p w14:paraId="5C1B71CA" w14:textId="77777777" w:rsidR="00FF2CEC" w:rsidRDefault="00646E65">
            <w:r>
              <w:t>(section)</w:t>
            </w:r>
          </w:p>
        </w:tc>
        <w:tc>
          <w:tcPr>
            <w:tcW w:w="0" w:type="auto"/>
          </w:tcPr>
          <w:p w14:paraId="23E937FD" w14:textId="77777777" w:rsidR="00FF2CEC" w:rsidRDefault="00646E65">
            <w:pPr>
              <w:pStyle w:val="Compact"/>
            </w:pPr>
            <w:r>
              <w:t>Definition</w:t>
            </w:r>
          </w:p>
        </w:tc>
      </w:tr>
      <w:tr w:rsidR="00FF2CEC" w14:paraId="78C99A88" w14:textId="77777777">
        <w:tc>
          <w:tcPr>
            <w:tcW w:w="0" w:type="auto"/>
          </w:tcPr>
          <w:p w14:paraId="6A444B76" w14:textId="77777777" w:rsidR="00FF2CEC" w:rsidRDefault="00646E65">
            <w:pPr>
              <w:pStyle w:val="Compact"/>
            </w:pPr>
            <w:r>
              <w:t>Religious Identification</w:t>
            </w:r>
          </w:p>
        </w:tc>
        <w:tc>
          <w:tcPr>
            <w:tcW w:w="0" w:type="auto"/>
          </w:tcPr>
          <w:p w14:paraId="590FD08C" w14:textId="77777777" w:rsidR="00FF2CEC" w:rsidRDefault="00646E65">
            <w:pPr>
              <w:pStyle w:val="Compact"/>
            </w:pPr>
            <w:r>
              <w:t>r_01</w:t>
            </w:r>
          </w:p>
        </w:tc>
        <w:tc>
          <w:tcPr>
            <w:tcW w:w="0" w:type="auto"/>
          </w:tcPr>
          <w:p w14:paraId="4EC06D2A" w14:textId="77777777" w:rsidR="00FF2CEC" w:rsidRDefault="00646E65">
            <w:pPr>
              <w:pStyle w:val="Compact"/>
            </w:pPr>
            <w:r>
              <w:t>binary</w:t>
            </w:r>
          </w:p>
        </w:tc>
        <w:tc>
          <w:tcPr>
            <w:tcW w:w="0" w:type="auto"/>
          </w:tcPr>
          <w:p w14:paraId="4728CA16" w14:textId="77777777" w:rsidR="00FF2CEC" w:rsidRDefault="00646E65">
            <w:r>
              <w:t>rid_01</w:t>
            </w:r>
          </w:p>
          <w:p w14:paraId="02DD8211" w14:textId="77777777" w:rsidR="00FF2CEC" w:rsidRDefault="00646E65">
            <w:r>
              <w:t>(Religious Identity)</w:t>
            </w:r>
          </w:p>
        </w:tc>
        <w:tc>
          <w:tcPr>
            <w:tcW w:w="0" w:type="auto"/>
          </w:tcPr>
          <w:p w14:paraId="06D37203" w14:textId="77777777" w:rsidR="00FF2CEC" w:rsidRDefault="00646E65">
            <w:pPr>
              <w:pStyle w:val="Compact"/>
            </w:pPr>
            <w:r>
              <w:t>rid_01 default</w:t>
            </w:r>
          </w:p>
        </w:tc>
      </w:tr>
      <w:tr w:rsidR="00FF2CEC" w14:paraId="10233B7F" w14:textId="77777777">
        <w:tc>
          <w:tcPr>
            <w:tcW w:w="0" w:type="auto"/>
          </w:tcPr>
          <w:p w14:paraId="693A4224" w14:textId="77777777" w:rsidR="00FF2CEC" w:rsidRDefault="00646E65">
            <w:pPr>
              <w:pStyle w:val="Compact"/>
            </w:pPr>
            <w:r>
              <w:t xml:space="preserve">Religious </w:t>
            </w:r>
            <w:proofErr w:type="spellStart"/>
            <w:r>
              <w:t>Attendence</w:t>
            </w:r>
            <w:proofErr w:type="spellEnd"/>
          </w:p>
        </w:tc>
        <w:tc>
          <w:tcPr>
            <w:tcW w:w="0" w:type="auto"/>
          </w:tcPr>
          <w:p w14:paraId="7B083B9C" w14:textId="77777777" w:rsidR="00FF2CEC" w:rsidRDefault="00646E65">
            <w:pPr>
              <w:pStyle w:val="Compact"/>
            </w:pPr>
            <w:r>
              <w:t>r_02</w:t>
            </w:r>
          </w:p>
        </w:tc>
        <w:tc>
          <w:tcPr>
            <w:tcW w:w="0" w:type="auto"/>
          </w:tcPr>
          <w:p w14:paraId="05E3DC64" w14:textId="77777777" w:rsidR="00FF2CEC" w:rsidRDefault="00646E65">
            <w:r>
              <w:t>continuous/</w:t>
            </w:r>
          </w:p>
          <w:p w14:paraId="118AA09A" w14:textId="77777777" w:rsidR="00FF2CEC" w:rsidRDefault="00646E65">
            <w:r>
              <w:t>ordinal</w:t>
            </w:r>
          </w:p>
        </w:tc>
        <w:tc>
          <w:tcPr>
            <w:tcW w:w="0" w:type="auto"/>
          </w:tcPr>
          <w:p w14:paraId="0E3FF73C" w14:textId="77777777" w:rsidR="00FF2CEC" w:rsidRDefault="00646E65">
            <w:r>
              <w:t>rp_01</w:t>
            </w:r>
          </w:p>
          <w:p w14:paraId="46FC709E" w14:textId="77777777" w:rsidR="00FF2CEC" w:rsidRDefault="00646E65">
            <w:r>
              <w:t>(Religious Practice)</w:t>
            </w:r>
          </w:p>
        </w:tc>
        <w:tc>
          <w:tcPr>
            <w:tcW w:w="0" w:type="auto"/>
          </w:tcPr>
          <w:p w14:paraId="5D794399" w14:textId="77777777" w:rsidR="00FF2CEC" w:rsidRDefault="00646E65">
            <w:pPr>
              <w:pStyle w:val="Compact"/>
            </w:pPr>
            <w:r>
              <w:t>rp_01 default</w:t>
            </w:r>
          </w:p>
        </w:tc>
      </w:tr>
      <w:tr w:rsidR="00FF2CEC" w14:paraId="4A272FC6" w14:textId="77777777">
        <w:tc>
          <w:tcPr>
            <w:tcW w:w="0" w:type="auto"/>
          </w:tcPr>
          <w:p w14:paraId="32AE34BB" w14:textId="5B469618" w:rsidR="00FF2CEC" w:rsidRDefault="00646E65">
            <w:pPr>
              <w:pStyle w:val="Compact"/>
            </w:pPr>
            <w:commentRangeStart w:id="7"/>
            <w:r>
              <w:t>Prayer</w:t>
            </w:r>
            <w:commentRangeEnd w:id="7"/>
            <w:r w:rsidR="00E21340">
              <w:rPr>
                <w:rStyle w:val="CommentReference"/>
              </w:rPr>
              <w:commentReference w:id="7"/>
            </w:r>
            <w:ins w:id="8" w:author="Connair Russell" w:date="2023-08-21T11:34:00Z">
              <w:r w:rsidR="00B93C1C">
                <w:t xml:space="preserve"> Frequency</w:t>
              </w:r>
            </w:ins>
          </w:p>
        </w:tc>
        <w:tc>
          <w:tcPr>
            <w:tcW w:w="0" w:type="auto"/>
          </w:tcPr>
          <w:p w14:paraId="6029A93F" w14:textId="77777777" w:rsidR="00FF2CEC" w:rsidRDefault="00646E65">
            <w:pPr>
              <w:pStyle w:val="Compact"/>
            </w:pPr>
            <w:r>
              <w:t>r_03</w:t>
            </w:r>
          </w:p>
        </w:tc>
        <w:tc>
          <w:tcPr>
            <w:tcW w:w="0" w:type="auto"/>
          </w:tcPr>
          <w:p w14:paraId="394EC262" w14:textId="77777777" w:rsidR="00FF2CEC" w:rsidRDefault="00646E65">
            <w:r>
              <w:t>continuous/</w:t>
            </w:r>
          </w:p>
          <w:p w14:paraId="1D84040B" w14:textId="77777777" w:rsidR="00FF2CEC" w:rsidRDefault="00646E65">
            <w:r>
              <w:t>ordinal</w:t>
            </w:r>
          </w:p>
        </w:tc>
        <w:tc>
          <w:tcPr>
            <w:tcW w:w="0" w:type="auto"/>
          </w:tcPr>
          <w:p w14:paraId="6C9BD6B0" w14:textId="77777777" w:rsidR="00FF2CEC" w:rsidRDefault="00646E65">
            <w:r>
              <w:t>rp_02</w:t>
            </w:r>
          </w:p>
          <w:p w14:paraId="3187FCB9" w14:textId="77777777" w:rsidR="00FF2CEC" w:rsidRDefault="00646E65">
            <w:r>
              <w:t>(Religious Practice)</w:t>
            </w:r>
          </w:p>
        </w:tc>
        <w:tc>
          <w:tcPr>
            <w:tcW w:w="0" w:type="auto"/>
          </w:tcPr>
          <w:p w14:paraId="48F71681" w14:textId="77777777" w:rsidR="00FF2CEC" w:rsidRDefault="00646E65">
            <w:pPr>
              <w:pStyle w:val="Compact"/>
            </w:pPr>
            <w:r>
              <w:t>rp_02 default</w:t>
            </w:r>
          </w:p>
        </w:tc>
      </w:tr>
      <w:tr w:rsidR="00FF2CEC" w14:paraId="50619D75" w14:textId="77777777">
        <w:tc>
          <w:tcPr>
            <w:tcW w:w="0" w:type="auto"/>
          </w:tcPr>
          <w:p w14:paraId="5C60A1C2" w14:textId="77777777" w:rsidR="00FF2CEC" w:rsidRDefault="00646E65">
            <w:pPr>
              <w:pStyle w:val="Compact"/>
            </w:pPr>
            <w:r>
              <w:t>Religious Objects</w:t>
            </w:r>
          </w:p>
        </w:tc>
        <w:tc>
          <w:tcPr>
            <w:tcW w:w="0" w:type="auto"/>
          </w:tcPr>
          <w:p w14:paraId="022A7FB9" w14:textId="77777777" w:rsidR="00FF2CEC" w:rsidRDefault="00646E65">
            <w:pPr>
              <w:pStyle w:val="Compact"/>
            </w:pPr>
            <w:r>
              <w:t>r_04</w:t>
            </w:r>
          </w:p>
        </w:tc>
        <w:tc>
          <w:tcPr>
            <w:tcW w:w="0" w:type="auto"/>
          </w:tcPr>
          <w:p w14:paraId="3372936E" w14:textId="77777777" w:rsidR="00FF2CEC" w:rsidRDefault="00646E65">
            <w:r>
              <w:t>continuous/</w:t>
            </w:r>
          </w:p>
          <w:p w14:paraId="4D8EB7C8" w14:textId="77777777" w:rsidR="00FF2CEC" w:rsidRDefault="00646E65">
            <w:r>
              <w:t>ordinal</w:t>
            </w:r>
          </w:p>
        </w:tc>
        <w:tc>
          <w:tcPr>
            <w:tcW w:w="0" w:type="auto"/>
          </w:tcPr>
          <w:p w14:paraId="772D55CF" w14:textId="77777777" w:rsidR="00FF2CEC" w:rsidRDefault="00646E65">
            <w:r>
              <w:t>rp_03</w:t>
            </w:r>
          </w:p>
          <w:p w14:paraId="2141E475" w14:textId="77777777" w:rsidR="00FF2CEC" w:rsidRDefault="00646E65">
            <w:r>
              <w:t>(Religious Practice)</w:t>
            </w:r>
          </w:p>
        </w:tc>
        <w:tc>
          <w:tcPr>
            <w:tcW w:w="0" w:type="auto"/>
          </w:tcPr>
          <w:p w14:paraId="77E61286" w14:textId="77777777" w:rsidR="00FF2CEC" w:rsidRDefault="00646E65">
            <w:pPr>
              <w:pStyle w:val="Compact"/>
            </w:pPr>
            <w:r>
              <w:t>rp_03 default</w:t>
            </w:r>
          </w:p>
        </w:tc>
      </w:tr>
      <w:tr w:rsidR="00FF2CEC" w14:paraId="25311224" w14:textId="77777777">
        <w:tc>
          <w:tcPr>
            <w:tcW w:w="0" w:type="auto"/>
          </w:tcPr>
          <w:p w14:paraId="4BE2783B" w14:textId="77777777" w:rsidR="00FF2CEC" w:rsidRDefault="00646E65">
            <w:pPr>
              <w:pStyle w:val="Compact"/>
            </w:pPr>
            <w:r>
              <w:t>Anti-religiosity</w:t>
            </w:r>
          </w:p>
        </w:tc>
        <w:tc>
          <w:tcPr>
            <w:tcW w:w="0" w:type="auto"/>
          </w:tcPr>
          <w:p w14:paraId="4A2B4A65" w14:textId="77777777" w:rsidR="00FF2CEC" w:rsidRDefault="00646E65">
            <w:pPr>
              <w:pStyle w:val="Compact"/>
            </w:pPr>
            <w:r>
              <w:t>r_05</w:t>
            </w:r>
          </w:p>
        </w:tc>
        <w:tc>
          <w:tcPr>
            <w:tcW w:w="0" w:type="auto"/>
          </w:tcPr>
          <w:p w14:paraId="79D1F229" w14:textId="77777777" w:rsidR="00FF2CEC" w:rsidRDefault="00646E65">
            <w:r>
              <w:t>continuous/</w:t>
            </w:r>
          </w:p>
          <w:p w14:paraId="0643F733" w14:textId="77777777" w:rsidR="00FF2CEC" w:rsidRDefault="00646E65">
            <w:r>
              <w:t>ordinal</w:t>
            </w:r>
          </w:p>
        </w:tc>
        <w:tc>
          <w:tcPr>
            <w:tcW w:w="0" w:type="auto"/>
          </w:tcPr>
          <w:p w14:paraId="786F0D01" w14:textId="77777777" w:rsidR="00FF2CEC" w:rsidRDefault="00646E65">
            <w:r>
              <w:t>ar_01</w:t>
            </w:r>
          </w:p>
          <w:p w14:paraId="5752E961" w14:textId="77777777" w:rsidR="00FF2CEC" w:rsidRDefault="00646E65">
            <w:r>
              <w:t>(General Belief)</w:t>
            </w:r>
          </w:p>
        </w:tc>
        <w:tc>
          <w:tcPr>
            <w:tcW w:w="0" w:type="auto"/>
          </w:tcPr>
          <w:p w14:paraId="22D01E8F" w14:textId="77777777" w:rsidR="00FF2CEC" w:rsidRDefault="00646E65">
            <w:pPr>
              <w:pStyle w:val="Compact"/>
            </w:pPr>
            <w:r>
              <w:t>ar_01 default</w:t>
            </w:r>
          </w:p>
        </w:tc>
      </w:tr>
    </w:tbl>
    <w:p w14:paraId="6691BFC6" w14:textId="77777777" w:rsidR="00FF2CEC" w:rsidRDefault="00646E65">
      <w:pPr>
        <w:pStyle w:val="Heading3"/>
      </w:pPr>
      <w:bookmarkStart w:id="9" w:name="meta-belief"/>
      <w:bookmarkEnd w:id="6"/>
      <w:r>
        <w:t>Meta Belief</w:t>
      </w:r>
    </w:p>
    <w:tbl>
      <w:tblPr>
        <w:tblStyle w:val="Table"/>
        <w:tblW w:w="4858" w:type="pct"/>
        <w:tblLook w:val="0020" w:firstRow="1" w:lastRow="0" w:firstColumn="0" w:lastColumn="0" w:noHBand="0" w:noVBand="0"/>
      </w:tblPr>
      <w:tblGrid>
        <w:gridCol w:w="1776"/>
        <w:gridCol w:w="1180"/>
        <w:gridCol w:w="1507"/>
        <w:gridCol w:w="1674"/>
        <w:gridCol w:w="2957"/>
      </w:tblGrid>
      <w:tr w:rsidR="00682877" w14:paraId="0FDBC409" w14:textId="77777777" w:rsidTr="00FF2CEC">
        <w:trPr>
          <w:cnfStyle w:val="100000000000" w:firstRow="1" w:lastRow="0" w:firstColumn="0" w:lastColumn="0" w:oddVBand="0" w:evenVBand="0" w:oddHBand="0" w:evenHBand="0" w:firstRowFirstColumn="0" w:firstRowLastColumn="0" w:lastRowFirstColumn="0" w:lastRowLastColumn="0"/>
          <w:tblHeader/>
        </w:trPr>
        <w:tc>
          <w:tcPr>
            <w:tcW w:w="0" w:type="auto"/>
          </w:tcPr>
          <w:p w14:paraId="007700D3" w14:textId="77777777" w:rsidR="00FF2CEC" w:rsidRDefault="00646E65">
            <w:pPr>
              <w:pStyle w:val="Compact"/>
            </w:pPr>
            <w:r>
              <w:t>Variable Name</w:t>
            </w:r>
          </w:p>
        </w:tc>
        <w:tc>
          <w:tcPr>
            <w:tcW w:w="0" w:type="auto"/>
          </w:tcPr>
          <w:p w14:paraId="706755B9" w14:textId="77777777" w:rsidR="00FF2CEC" w:rsidRDefault="00646E65">
            <w:pPr>
              <w:pStyle w:val="Compact"/>
            </w:pPr>
            <w:r>
              <w:t>Variable Label</w:t>
            </w:r>
          </w:p>
        </w:tc>
        <w:tc>
          <w:tcPr>
            <w:tcW w:w="0" w:type="auto"/>
          </w:tcPr>
          <w:p w14:paraId="47508774" w14:textId="77777777" w:rsidR="00FF2CEC" w:rsidRDefault="00646E65">
            <w:pPr>
              <w:pStyle w:val="Compact"/>
            </w:pPr>
            <w:r>
              <w:t>Variable Type</w:t>
            </w:r>
          </w:p>
        </w:tc>
        <w:tc>
          <w:tcPr>
            <w:tcW w:w="0" w:type="auto"/>
          </w:tcPr>
          <w:p w14:paraId="77694C12" w14:textId="77777777" w:rsidR="00FF2CEC" w:rsidRDefault="00646E65">
            <w:r>
              <w:t>Source</w:t>
            </w:r>
          </w:p>
          <w:p w14:paraId="1D985410" w14:textId="77777777" w:rsidR="00FF2CEC" w:rsidRDefault="00646E65">
            <w:r>
              <w:t>(section)</w:t>
            </w:r>
          </w:p>
        </w:tc>
        <w:tc>
          <w:tcPr>
            <w:tcW w:w="0" w:type="auto"/>
          </w:tcPr>
          <w:p w14:paraId="77DDB7A9" w14:textId="77777777" w:rsidR="00FF2CEC" w:rsidRDefault="00646E65">
            <w:pPr>
              <w:pStyle w:val="Compact"/>
            </w:pPr>
            <w:r>
              <w:t>Definition</w:t>
            </w:r>
          </w:p>
        </w:tc>
      </w:tr>
      <w:tr w:rsidR="00682877" w14:paraId="7A2BF02E" w14:textId="77777777">
        <w:tc>
          <w:tcPr>
            <w:tcW w:w="0" w:type="auto"/>
          </w:tcPr>
          <w:p w14:paraId="7CFC47A3" w14:textId="77777777" w:rsidR="00FF2CEC" w:rsidRDefault="00646E65">
            <w:pPr>
              <w:pStyle w:val="Compact"/>
            </w:pPr>
            <w:r>
              <w:t>Possibility of Knowing (God)</w:t>
            </w:r>
          </w:p>
        </w:tc>
        <w:tc>
          <w:tcPr>
            <w:tcW w:w="0" w:type="auto"/>
          </w:tcPr>
          <w:p w14:paraId="75552528" w14:textId="77777777" w:rsidR="00FF2CEC" w:rsidRDefault="00646E65">
            <w:pPr>
              <w:pStyle w:val="Compact"/>
            </w:pPr>
            <w:r>
              <w:t>mb_01</w:t>
            </w:r>
          </w:p>
        </w:tc>
        <w:tc>
          <w:tcPr>
            <w:tcW w:w="0" w:type="auto"/>
          </w:tcPr>
          <w:p w14:paraId="5E7F73EE" w14:textId="77777777" w:rsidR="00FF2CEC" w:rsidRDefault="00646E65">
            <w:r>
              <w:t>continuous/</w:t>
            </w:r>
          </w:p>
          <w:p w14:paraId="5A8F49CD" w14:textId="77777777" w:rsidR="00FF2CEC" w:rsidRDefault="00646E65">
            <w:r>
              <w:t>ordinal</w:t>
            </w:r>
          </w:p>
        </w:tc>
        <w:tc>
          <w:tcPr>
            <w:tcW w:w="0" w:type="auto"/>
          </w:tcPr>
          <w:p w14:paraId="460F1D3B" w14:textId="77777777" w:rsidR="00FF2CEC" w:rsidRDefault="00646E65">
            <w:r>
              <w:t>belief_02</w:t>
            </w:r>
          </w:p>
          <w:p w14:paraId="4CE13F84" w14:textId="77777777" w:rsidR="00FF2CEC" w:rsidRDefault="00646E65">
            <w:r>
              <w:t>(General Belief)</w:t>
            </w:r>
          </w:p>
        </w:tc>
        <w:tc>
          <w:tcPr>
            <w:tcW w:w="0" w:type="auto"/>
          </w:tcPr>
          <w:p w14:paraId="784E980C" w14:textId="77777777" w:rsidR="00FF2CEC" w:rsidRDefault="00646E65">
            <w:pPr>
              <w:pStyle w:val="Compact"/>
            </w:pPr>
            <w:r>
              <w:t>belief_02 default</w:t>
            </w:r>
          </w:p>
        </w:tc>
      </w:tr>
      <w:tr w:rsidR="00682877" w14:paraId="43F5AD56" w14:textId="77777777">
        <w:tc>
          <w:tcPr>
            <w:tcW w:w="0" w:type="auto"/>
          </w:tcPr>
          <w:p w14:paraId="02A9FD3D" w14:textId="77777777" w:rsidR="00FF2CEC" w:rsidRDefault="00646E65">
            <w:pPr>
              <w:pStyle w:val="Compact"/>
            </w:pPr>
            <w:r>
              <w:t>Confidence in Belief</w:t>
            </w:r>
          </w:p>
        </w:tc>
        <w:tc>
          <w:tcPr>
            <w:tcW w:w="0" w:type="auto"/>
          </w:tcPr>
          <w:p w14:paraId="4E64CF9F" w14:textId="77777777" w:rsidR="00FF2CEC" w:rsidRDefault="00646E65">
            <w:pPr>
              <w:pStyle w:val="Compact"/>
            </w:pPr>
            <w:r>
              <w:t>mb_02</w:t>
            </w:r>
          </w:p>
        </w:tc>
        <w:tc>
          <w:tcPr>
            <w:tcW w:w="0" w:type="auto"/>
          </w:tcPr>
          <w:p w14:paraId="0C7DE507" w14:textId="77777777" w:rsidR="00FF2CEC" w:rsidRDefault="00646E65">
            <w:r>
              <w:t>continuous/</w:t>
            </w:r>
          </w:p>
          <w:p w14:paraId="54C7F4FD" w14:textId="77777777" w:rsidR="00FF2CEC" w:rsidRDefault="00646E65">
            <w:r>
              <w:t>ordinal</w:t>
            </w:r>
          </w:p>
        </w:tc>
        <w:tc>
          <w:tcPr>
            <w:tcW w:w="0" w:type="auto"/>
          </w:tcPr>
          <w:p w14:paraId="160E77A3" w14:textId="77777777" w:rsidR="00FF2CEC" w:rsidRDefault="00646E65">
            <w:r>
              <w:t>conf_01</w:t>
            </w:r>
          </w:p>
          <w:p w14:paraId="44106701" w14:textId="77777777" w:rsidR="00FF2CEC" w:rsidRDefault="00646E65">
            <w:r>
              <w:t>(General Belief)</w:t>
            </w:r>
          </w:p>
        </w:tc>
        <w:tc>
          <w:tcPr>
            <w:tcW w:w="0" w:type="auto"/>
          </w:tcPr>
          <w:p w14:paraId="444C7372" w14:textId="77777777" w:rsidR="00FF2CEC" w:rsidRDefault="00646E65">
            <w:pPr>
              <w:pStyle w:val="Compact"/>
            </w:pPr>
            <w:r>
              <w:t>conf_01 default</w:t>
            </w:r>
          </w:p>
        </w:tc>
      </w:tr>
      <w:tr w:rsidR="00682877" w14:paraId="658CCE09" w14:textId="77777777">
        <w:tc>
          <w:tcPr>
            <w:tcW w:w="0" w:type="auto"/>
          </w:tcPr>
          <w:p w14:paraId="43079CAD" w14:textId="77777777" w:rsidR="00FF2CEC" w:rsidRDefault="00646E65">
            <w:pPr>
              <w:pStyle w:val="Compact"/>
            </w:pPr>
            <w:proofErr w:type="spellStart"/>
            <w:r>
              <w:t>Apatheism</w:t>
            </w:r>
            <w:proofErr w:type="spellEnd"/>
            <w:r>
              <w:t xml:space="preserve"> (God)</w:t>
            </w:r>
          </w:p>
        </w:tc>
        <w:tc>
          <w:tcPr>
            <w:tcW w:w="0" w:type="auto"/>
          </w:tcPr>
          <w:p w14:paraId="161269EC" w14:textId="77777777" w:rsidR="00FF2CEC" w:rsidRDefault="00646E65">
            <w:pPr>
              <w:pStyle w:val="Compact"/>
            </w:pPr>
            <w:r>
              <w:t>mb_03</w:t>
            </w:r>
          </w:p>
        </w:tc>
        <w:tc>
          <w:tcPr>
            <w:tcW w:w="0" w:type="auto"/>
          </w:tcPr>
          <w:p w14:paraId="5B764ABD" w14:textId="77777777" w:rsidR="00FF2CEC" w:rsidRDefault="00646E65">
            <w:r>
              <w:t>continuous/</w:t>
            </w:r>
          </w:p>
          <w:p w14:paraId="641E23DA" w14:textId="77777777" w:rsidR="00FF2CEC" w:rsidRDefault="00646E65">
            <w:r>
              <w:t>ordinal</w:t>
            </w:r>
          </w:p>
        </w:tc>
        <w:tc>
          <w:tcPr>
            <w:tcW w:w="0" w:type="auto"/>
          </w:tcPr>
          <w:p w14:paraId="73525150" w14:textId="77777777" w:rsidR="00FF2CEC" w:rsidRDefault="00646E65">
            <w:pPr>
              <w:pStyle w:val="Compact"/>
            </w:pPr>
            <w:r>
              <w:t>apth_01</w:t>
            </w:r>
          </w:p>
        </w:tc>
        <w:tc>
          <w:tcPr>
            <w:tcW w:w="0" w:type="auto"/>
          </w:tcPr>
          <w:p w14:paraId="38065237" w14:textId="77777777" w:rsidR="00FF2CEC" w:rsidRDefault="00646E65">
            <w:pPr>
              <w:pStyle w:val="Compact"/>
            </w:pPr>
            <w:r>
              <w:t>apth_01 default</w:t>
            </w:r>
          </w:p>
        </w:tc>
      </w:tr>
      <w:tr w:rsidR="00682877" w14:paraId="394A97F9" w14:textId="77777777">
        <w:tc>
          <w:tcPr>
            <w:tcW w:w="0" w:type="auto"/>
          </w:tcPr>
          <w:p w14:paraId="65C9291A" w14:textId="77777777" w:rsidR="00FF2CEC" w:rsidRDefault="00646E65">
            <w:pPr>
              <w:pStyle w:val="Compact"/>
            </w:pPr>
            <w:proofErr w:type="spellStart"/>
            <w:r>
              <w:t>Apatheism</w:t>
            </w:r>
            <w:proofErr w:type="spellEnd"/>
            <w:r>
              <w:t xml:space="preserve"> (life </w:t>
            </w:r>
            <w:commentRangeStart w:id="10"/>
            <w:r>
              <w:t>purpose</w:t>
            </w:r>
            <w:commentRangeEnd w:id="10"/>
            <w:r w:rsidR="00A854A8">
              <w:rPr>
                <w:rStyle w:val="CommentReference"/>
              </w:rPr>
              <w:commentReference w:id="10"/>
            </w:r>
            <w:r>
              <w:t>)</w:t>
            </w:r>
          </w:p>
        </w:tc>
        <w:tc>
          <w:tcPr>
            <w:tcW w:w="0" w:type="auto"/>
          </w:tcPr>
          <w:p w14:paraId="713AB19E" w14:textId="77777777" w:rsidR="00FF2CEC" w:rsidRDefault="00646E65">
            <w:pPr>
              <w:pStyle w:val="Compact"/>
            </w:pPr>
            <w:r>
              <w:t>mb_04</w:t>
            </w:r>
          </w:p>
        </w:tc>
        <w:tc>
          <w:tcPr>
            <w:tcW w:w="0" w:type="auto"/>
          </w:tcPr>
          <w:p w14:paraId="73BCFF2B" w14:textId="77777777" w:rsidR="00FF2CEC" w:rsidRDefault="00646E65">
            <w:r>
              <w:t>continuous/</w:t>
            </w:r>
          </w:p>
          <w:p w14:paraId="34960FBB" w14:textId="77777777" w:rsidR="00FF2CEC" w:rsidRDefault="00646E65">
            <w:r>
              <w:lastRenderedPageBreak/>
              <w:t>ordinal</w:t>
            </w:r>
          </w:p>
        </w:tc>
        <w:tc>
          <w:tcPr>
            <w:tcW w:w="0" w:type="auto"/>
          </w:tcPr>
          <w:p w14:paraId="7BE63D31" w14:textId="77777777" w:rsidR="00FF2CEC" w:rsidRDefault="00646E65">
            <w:pPr>
              <w:pStyle w:val="Compact"/>
            </w:pPr>
            <w:r>
              <w:lastRenderedPageBreak/>
              <w:t>apth_02</w:t>
            </w:r>
          </w:p>
        </w:tc>
        <w:tc>
          <w:tcPr>
            <w:tcW w:w="0" w:type="auto"/>
          </w:tcPr>
          <w:p w14:paraId="4AC66CD9" w14:textId="77777777" w:rsidR="00FF2CEC" w:rsidRDefault="00646E65">
            <w:pPr>
              <w:pStyle w:val="Compact"/>
            </w:pPr>
            <w:r>
              <w:t>apth_02 default</w:t>
            </w:r>
          </w:p>
        </w:tc>
      </w:tr>
      <w:tr w:rsidR="00682877" w14:paraId="4B127E35" w14:textId="77777777">
        <w:trPr>
          <w:ins w:id="11" w:author="Connair Russell" w:date="2023-08-21T11:35:00Z"/>
        </w:trPr>
        <w:tc>
          <w:tcPr>
            <w:tcW w:w="0" w:type="auto"/>
          </w:tcPr>
          <w:p w14:paraId="1FD81091" w14:textId="79657441" w:rsidR="00B93C1C" w:rsidRDefault="00B93C1C">
            <w:pPr>
              <w:pStyle w:val="Compact"/>
              <w:rPr>
                <w:ins w:id="12" w:author="Connair Russell" w:date="2023-08-21T11:35:00Z"/>
              </w:rPr>
            </w:pPr>
            <w:proofErr w:type="spellStart"/>
            <w:ins w:id="13" w:author="Connair Russell" w:date="2023-08-21T11:35:00Z">
              <w:r>
                <w:t>Apatheism</w:t>
              </w:r>
              <w:proofErr w:type="spellEnd"/>
              <w:r>
                <w:t xml:space="preserve"> (combined)</w:t>
              </w:r>
            </w:ins>
          </w:p>
        </w:tc>
        <w:tc>
          <w:tcPr>
            <w:tcW w:w="0" w:type="auto"/>
          </w:tcPr>
          <w:p w14:paraId="3F005E5F" w14:textId="698107D9" w:rsidR="00B93C1C" w:rsidRDefault="00B93C1C">
            <w:pPr>
              <w:pStyle w:val="Compact"/>
              <w:rPr>
                <w:ins w:id="14" w:author="Connair Russell" w:date="2023-08-21T11:35:00Z"/>
              </w:rPr>
            </w:pPr>
            <w:ins w:id="15" w:author="Connair Russell" w:date="2023-08-21T11:35:00Z">
              <w:r>
                <w:t>mb_05</w:t>
              </w:r>
            </w:ins>
          </w:p>
        </w:tc>
        <w:tc>
          <w:tcPr>
            <w:tcW w:w="0" w:type="auto"/>
          </w:tcPr>
          <w:p w14:paraId="54B20932" w14:textId="77777777" w:rsidR="00B93C1C" w:rsidRDefault="00B93C1C" w:rsidP="00B93C1C">
            <w:pPr>
              <w:rPr>
                <w:ins w:id="16" w:author="Connair Russell" w:date="2023-08-21T11:35:00Z"/>
              </w:rPr>
            </w:pPr>
            <w:ins w:id="17" w:author="Connair Russell" w:date="2023-08-21T11:35:00Z">
              <w:r>
                <w:t>continuous/</w:t>
              </w:r>
            </w:ins>
          </w:p>
          <w:p w14:paraId="0C31383C" w14:textId="4D179A15" w:rsidR="00B93C1C" w:rsidRDefault="00B93C1C" w:rsidP="00B93C1C">
            <w:pPr>
              <w:rPr>
                <w:ins w:id="18" w:author="Connair Russell" w:date="2023-08-21T11:35:00Z"/>
              </w:rPr>
            </w:pPr>
            <w:ins w:id="19" w:author="Connair Russell" w:date="2023-08-21T11:35:00Z">
              <w:r>
                <w:t>ordinal</w:t>
              </w:r>
            </w:ins>
          </w:p>
        </w:tc>
        <w:tc>
          <w:tcPr>
            <w:tcW w:w="0" w:type="auto"/>
          </w:tcPr>
          <w:p w14:paraId="5747017B" w14:textId="72628D06" w:rsidR="00B93C1C" w:rsidRDefault="00B93C1C">
            <w:pPr>
              <w:pStyle w:val="Compact"/>
              <w:rPr>
                <w:ins w:id="20" w:author="Connair Russell" w:date="2023-08-21T11:35:00Z"/>
              </w:rPr>
            </w:pPr>
            <w:ins w:id="21" w:author="Connair Russell" w:date="2023-08-21T11:35:00Z">
              <w:r>
                <w:t>apth_01 &amp; apth_02</w:t>
              </w:r>
            </w:ins>
          </w:p>
        </w:tc>
        <w:tc>
          <w:tcPr>
            <w:tcW w:w="0" w:type="auto"/>
          </w:tcPr>
          <w:p w14:paraId="5A10A18D" w14:textId="00DC3132" w:rsidR="00B93C1C" w:rsidRDefault="00B93C1C">
            <w:pPr>
              <w:pStyle w:val="Compact"/>
              <w:rPr>
                <w:ins w:id="22" w:author="Connair Russell" w:date="2023-08-21T11:35:00Z"/>
              </w:rPr>
            </w:pPr>
            <w:ins w:id="23" w:author="Connair Russell" w:date="2023-08-21T11:35:00Z">
              <w:r>
                <w:t>mean of apth_01 &amp;</w:t>
              </w:r>
            </w:ins>
            <w:ins w:id="24" w:author="Connair Russell" w:date="2023-08-21T11:36:00Z">
              <w:r>
                <w:t xml:space="preserve"> apth_02</w:t>
              </w:r>
            </w:ins>
          </w:p>
        </w:tc>
      </w:tr>
      <w:tr w:rsidR="00682877" w14:paraId="6D3677A6" w14:textId="77777777">
        <w:tc>
          <w:tcPr>
            <w:tcW w:w="0" w:type="auto"/>
          </w:tcPr>
          <w:p w14:paraId="7DB50ECF" w14:textId="77777777" w:rsidR="00FF2CEC" w:rsidRDefault="00646E65">
            <w:pPr>
              <w:pStyle w:val="Compact"/>
            </w:pPr>
            <w:r>
              <w:t>Possibility of Truth</w:t>
            </w:r>
          </w:p>
        </w:tc>
        <w:tc>
          <w:tcPr>
            <w:tcW w:w="0" w:type="auto"/>
          </w:tcPr>
          <w:p w14:paraId="260615DC" w14:textId="568D09D7" w:rsidR="00FF2CEC" w:rsidRDefault="00646E65">
            <w:pPr>
              <w:pStyle w:val="Compact"/>
            </w:pPr>
            <w:r>
              <w:t>mb_0</w:t>
            </w:r>
            <w:ins w:id="25" w:author="Connair Russell" w:date="2023-08-21T11:36:00Z">
              <w:r w:rsidR="00EC31E3">
                <w:t>6</w:t>
              </w:r>
            </w:ins>
            <w:del w:id="26" w:author="Connair Russell" w:date="2023-08-21T11:36:00Z">
              <w:r w:rsidDel="00EC31E3">
                <w:delText>5</w:delText>
              </w:r>
            </w:del>
          </w:p>
        </w:tc>
        <w:tc>
          <w:tcPr>
            <w:tcW w:w="0" w:type="auto"/>
          </w:tcPr>
          <w:p w14:paraId="528159BC" w14:textId="77777777" w:rsidR="00FF2CEC" w:rsidRDefault="00646E65">
            <w:r>
              <w:t>continuous/</w:t>
            </w:r>
          </w:p>
          <w:p w14:paraId="475C5FB5" w14:textId="77777777" w:rsidR="00FF2CEC" w:rsidRDefault="00646E65">
            <w:r>
              <w:t>ordinal</w:t>
            </w:r>
          </w:p>
        </w:tc>
        <w:tc>
          <w:tcPr>
            <w:tcW w:w="0" w:type="auto"/>
          </w:tcPr>
          <w:p w14:paraId="3DD07780" w14:textId="77777777" w:rsidR="00FF2CEC" w:rsidRDefault="00646E65">
            <w:pPr>
              <w:pStyle w:val="Compact"/>
            </w:pPr>
            <w:r>
              <w:t>mean_01</w:t>
            </w:r>
          </w:p>
        </w:tc>
        <w:tc>
          <w:tcPr>
            <w:tcW w:w="0" w:type="auto"/>
          </w:tcPr>
          <w:p w14:paraId="01852DB0" w14:textId="77777777" w:rsidR="00FF2CEC" w:rsidRDefault="00646E65">
            <w:pPr>
              <w:pStyle w:val="Compact"/>
            </w:pPr>
            <w:r>
              <w:t>mean_01 default</w:t>
            </w:r>
          </w:p>
        </w:tc>
      </w:tr>
      <w:tr w:rsidR="00682877" w14:paraId="7435E497" w14:textId="77777777">
        <w:tc>
          <w:tcPr>
            <w:tcW w:w="0" w:type="auto"/>
          </w:tcPr>
          <w:p w14:paraId="5D991CC8" w14:textId="77777777" w:rsidR="00FF2CEC" w:rsidRDefault="00646E65">
            <w:pPr>
              <w:pStyle w:val="Compact"/>
            </w:pPr>
            <w:r w:rsidRPr="00524A2D">
              <w:rPr>
                <w:rPrChange w:id="27" w:author="Connair Russell" w:date="2023-08-21T11:41:00Z">
                  <w:rPr>
                    <w:highlight w:val="yellow"/>
                  </w:rPr>
                </w:rPrChange>
              </w:rPr>
              <w:t>Naturalism</w:t>
            </w:r>
          </w:p>
        </w:tc>
        <w:tc>
          <w:tcPr>
            <w:tcW w:w="0" w:type="auto"/>
          </w:tcPr>
          <w:p w14:paraId="55F2053D" w14:textId="1902ECD7" w:rsidR="00FF2CEC" w:rsidRDefault="00EC31E3">
            <w:pPr>
              <w:pStyle w:val="Compact"/>
            </w:pPr>
            <w:ins w:id="28" w:author="Connair Russell" w:date="2023-08-21T11:36:00Z">
              <w:r>
                <w:t>mb_07</w:t>
              </w:r>
            </w:ins>
          </w:p>
        </w:tc>
        <w:tc>
          <w:tcPr>
            <w:tcW w:w="0" w:type="auto"/>
          </w:tcPr>
          <w:p w14:paraId="40BFD42B" w14:textId="60B06582" w:rsidR="00FF2CEC" w:rsidRDefault="00EC31E3">
            <w:pPr>
              <w:pStyle w:val="Compact"/>
            </w:pPr>
            <w:ins w:id="29" w:author="Connair Russell" w:date="2023-08-21T11:36:00Z">
              <w:r>
                <w:t>binary</w:t>
              </w:r>
            </w:ins>
          </w:p>
        </w:tc>
        <w:tc>
          <w:tcPr>
            <w:tcW w:w="0" w:type="auto"/>
          </w:tcPr>
          <w:p w14:paraId="1A3B5BC0" w14:textId="6BBAB780" w:rsidR="00FF2CEC" w:rsidRDefault="00EC31E3">
            <w:pPr>
              <w:pStyle w:val="Compact"/>
            </w:pPr>
            <w:ins w:id="30" w:author="Connair Russell" w:date="2023-08-21T11:37:00Z">
              <w:r>
                <w:t>Supernatural Belief</w:t>
              </w:r>
            </w:ins>
          </w:p>
        </w:tc>
        <w:tc>
          <w:tcPr>
            <w:tcW w:w="0" w:type="auto"/>
          </w:tcPr>
          <w:p w14:paraId="723B9E54" w14:textId="5D1F45D5" w:rsidR="00FF2CEC" w:rsidRDefault="00EC31E3">
            <w:pPr>
              <w:pStyle w:val="Compact"/>
            </w:pPr>
            <w:ins w:id="31" w:author="Connair Russell" w:date="2023-08-21T11:37:00Z">
              <w:r>
                <w:t xml:space="preserve">dummy variable </w:t>
              </w:r>
            </w:ins>
            <w:ins w:id="32" w:author="Connair Russell" w:date="2023-08-21T11:38:00Z">
              <w:r>
                <w:t>= 0 for cases where any</w:t>
              </w:r>
            </w:ins>
            <w:ins w:id="33" w:author="Connair Russell" w:date="2023-08-21T11:37:00Z">
              <w:r>
                <w:t xml:space="preserve"> of </w:t>
              </w:r>
              <w:proofErr w:type="spellStart"/>
              <w:r>
                <w:t>snb</w:t>
              </w:r>
              <w:proofErr w:type="spellEnd"/>
              <w:r>
                <w:t xml:space="preserve"> items (except</w:t>
              </w:r>
            </w:ins>
            <w:ins w:id="34" w:author="Connair Russell" w:date="2023-08-21T11:40:00Z">
              <w:r w:rsidR="00682877">
                <w:t xml:space="preserve"> 16</w:t>
              </w:r>
            </w:ins>
            <w:ins w:id="35" w:author="Connair Russell" w:date="2023-08-21T11:41:00Z">
              <w:r w:rsidR="00682877">
                <w:t>, 17</w:t>
              </w:r>
            </w:ins>
            <w:ins w:id="36" w:author="Connair Russell" w:date="2023-08-21T11:37:00Z">
              <w:r>
                <w:t>) are</w:t>
              </w:r>
            </w:ins>
            <w:ins w:id="37" w:author="Connair Russell" w:date="2023-08-21T11:38:00Z">
              <w:r>
                <w:t xml:space="preserve"> </w:t>
              </w:r>
            </w:ins>
            <w:ins w:id="38" w:author="Connair Russell" w:date="2023-08-21T11:39:00Z">
              <w:r>
                <w:t>&gt; 4</w:t>
              </w:r>
            </w:ins>
            <w:ins w:id="39" w:author="Connair Russell" w:date="2023-08-21T11:40:00Z">
              <w:r>
                <w:t xml:space="preserve"> (agreement or neither)</w:t>
              </w:r>
            </w:ins>
          </w:p>
        </w:tc>
      </w:tr>
    </w:tbl>
    <w:p w14:paraId="528F5A3C" w14:textId="77777777" w:rsidR="00FF2CEC" w:rsidRDefault="00646E65">
      <w:pPr>
        <w:pStyle w:val="Heading3"/>
      </w:pPr>
      <w:bookmarkStart w:id="40" w:name="supernatural-belief"/>
      <w:bookmarkEnd w:id="9"/>
      <w:r>
        <w:t>Supernatural Belief</w:t>
      </w:r>
    </w:p>
    <w:p w14:paraId="6085807E" w14:textId="77777777" w:rsidR="00FF2CEC" w:rsidRDefault="00646E65">
      <w:pPr>
        <w:pStyle w:val="Heading5"/>
      </w:pPr>
      <w:bookmarkStart w:id="41" w:name="afterlife-belief"/>
      <w:r>
        <w:rPr>
          <w:i/>
        </w:rPr>
        <w:t>Afterlife Belief</w:t>
      </w:r>
    </w:p>
    <w:tbl>
      <w:tblPr>
        <w:tblStyle w:val="Table"/>
        <w:tblW w:w="4850" w:type="pct"/>
        <w:tblLook w:val="0020" w:firstRow="1" w:lastRow="0" w:firstColumn="0" w:lastColumn="0" w:noHBand="0" w:noVBand="0"/>
      </w:tblPr>
      <w:tblGrid>
        <w:gridCol w:w="2132"/>
        <w:gridCol w:w="1539"/>
        <w:gridCol w:w="1602"/>
        <w:gridCol w:w="2209"/>
        <w:gridCol w:w="1597"/>
      </w:tblGrid>
      <w:tr w:rsidR="00FF2CEC" w14:paraId="28063387" w14:textId="77777777" w:rsidTr="00FF2CEC">
        <w:trPr>
          <w:cnfStyle w:val="100000000000" w:firstRow="1" w:lastRow="0" w:firstColumn="0" w:lastColumn="0" w:oddVBand="0" w:evenVBand="0" w:oddHBand="0" w:evenHBand="0" w:firstRowFirstColumn="0" w:firstRowLastColumn="0" w:lastRowFirstColumn="0" w:lastRowLastColumn="0"/>
          <w:tblHeader/>
        </w:trPr>
        <w:tc>
          <w:tcPr>
            <w:tcW w:w="0" w:type="auto"/>
          </w:tcPr>
          <w:p w14:paraId="7C9F53A9" w14:textId="77777777" w:rsidR="00FF2CEC" w:rsidRDefault="00646E65">
            <w:pPr>
              <w:pStyle w:val="Compact"/>
            </w:pPr>
            <w:r>
              <w:t>Variable Name</w:t>
            </w:r>
          </w:p>
        </w:tc>
        <w:tc>
          <w:tcPr>
            <w:tcW w:w="0" w:type="auto"/>
          </w:tcPr>
          <w:p w14:paraId="07597E32" w14:textId="77777777" w:rsidR="00FF2CEC" w:rsidRDefault="00646E65">
            <w:pPr>
              <w:pStyle w:val="Compact"/>
            </w:pPr>
            <w:r>
              <w:t>Variable Label</w:t>
            </w:r>
          </w:p>
        </w:tc>
        <w:tc>
          <w:tcPr>
            <w:tcW w:w="0" w:type="auto"/>
          </w:tcPr>
          <w:p w14:paraId="0F4B0B20" w14:textId="77777777" w:rsidR="00FF2CEC" w:rsidRDefault="00646E65">
            <w:pPr>
              <w:pStyle w:val="Compact"/>
            </w:pPr>
            <w:r>
              <w:t>Variable Type</w:t>
            </w:r>
          </w:p>
        </w:tc>
        <w:tc>
          <w:tcPr>
            <w:tcW w:w="0" w:type="auto"/>
          </w:tcPr>
          <w:p w14:paraId="4CF67EA0" w14:textId="77777777" w:rsidR="00FF2CEC" w:rsidRDefault="00646E65">
            <w:r>
              <w:t>Source</w:t>
            </w:r>
          </w:p>
          <w:p w14:paraId="27649C37" w14:textId="77777777" w:rsidR="00FF2CEC" w:rsidRDefault="00646E65">
            <w:r>
              <w:t>(section)</w:t>
            </w:r>
          </w:p>
        </w:tc>
        <w:tc>
          <w:tcPr>
            <w:tcW w:w="0" w:type="auto"/>
          </w:tcPr>
          <w:p w14:paraId="59C9A685" w14:textId="77777777" w:rsidR="00FF2CEC" w:rsidRDefault="00646E65">
            <w:pPr>
              <w:pStyle w:val="Compact"/>
            </w:pPr>
            <w:r>
              <w:t>Definition</w:t>
            </w:r>
          </w:p>
        </w:tc>
      </w:tr>
      <w:tr w:rsidR="00FF2CEC" w14:paraId="734807FB" w14:textId="77777777">
        <w:tc>
          <w:tcPr>
            <w:tcW w:w="0" w:type="auto"/>
          </w:tcPr>
          <w:p w14:paraId="10F39B83" w14:textId="77777777" w:rsidR="00FF2CEC" w:rsidRDefault="00646E65">
            <w:pPr>
              <w:pStyle w:val="Compact"/>
            </w:pPr>
            <w:r>
              <w:t>Afterlife Existence</w:t>
            </w:r>
          </w:p>
        </w:tc>
        <w:tc>
          <w:tcPr>
            <w:tcW w:w="0" w:type="auto"/>
          </w:tcPr>
          <w:p w14:paraId="6CA19F6B" w14:textId="77777777" w:rsidR="00FF2CEC" w:rsidRDefault="00646E65">
            <w:pPr>
              <w:pStyle w:val="Compact"/>
            </w:pPr>
            <w:r>
              <w:t>al_01</w:t>
            </w:r>
          </w:p>
        </w:tc>
        <w:tc>
          <w:tcPr>
            <w:tcW w:w="0" w:type="auto"/>
          </w:tcPr>
          <w:p w14:paraId="0F6DB9DE" w14:textId="77777777" w:rsidR="00FF2CEC" w:rsidRDefault="00646E65">
            <w:r>
              <w:t>continuous/</w:t>
            </w:r>
          </w:p>
          <w:p w14:paraId="7F8045FF" w14:textId="77777777" w:rsidR="00FF2CEC" w:rsidRDefault="00646E65">
            <w:r>
              <w:t>ordinal</w:t>
            </w:r>
          </w:p>
        </w:tc>
        <w:tc>
          <w:tcPr>
            <w:tcW w:w="0" w:type="auto"/>
          </w:tcPr>
          <w:p w14:paraId="770A4B5C" w14:textId="77777777" w:rsidR="00FF2CEC" w:rsidRDefault="00646E65">
            <w:r>
              <w:t>snb_01</w:t>
            </w:r>
          </w:p>
          <w:p w14:paraId="60F9EED9" w14:textId="77777777" w:rsidR="00FF2CEC" w:rsidRDefault="00646E65">
            <w:r>
              <w:t>(Supernatural Belief)</w:t>
            </w:r>
          </w:p>
        </w:tc>
        <w:tc>
          <w:tcPr>
            <w:tcW w:w="0" w:type="auto"/>
          </w:tcPr>
          <w:p w14:paraId="6F4CE05B" w14:textId="77777777" w:rsidR="00FF2CEC" w:rsidRDefault="00646E65">
            <w:pPr>
              <w:pStyle w:val="Compact"/>
            </w:pPr>
            <w:r>
              <w:t>snb_01 default</w:t>
            </w:r>
          </w:p>
        </w:tc>
      </w:tr>
      <w:tr w:rsidR="00FF2CEC" w14:paraId="007100D4" w14:textId="77777777">
        <w:tc>
          <w:tcPr>
            <w:tcW w:w="0" w:type="auto"/>
          </w:tcPr>
          <w:p w14:paraId="2D670B04" w14:textId="77777777" w:rsidR="00FF2CEC" w:rsidRDefault="00646E65">
            <w:pPr>
              <w:pStyle w:val="Compact"/>
            </w:pPr>
            <w:r>
              <w:t>Afterlife Punishment</w:t>
            </w:r>
          </w:p>
        </w:tc>
        <w:tc>
          <w:tcPr>
            <w:tcW w:w="0" w:type="auto"/>
          </w:tcPr>
          <w:p w14:paraId="651E6268" w14:textId="77777777" w:rsidR="00FF2CEC" w:rsidRDefault="00646E65">
            <w:pPr>
              <w:pStyle w:val="Compact"/>
            </w:pPr>
            <w:r>
              <w:t>al_02</w:t>
            </w:r>
          </w:p>
        </w:tc>
        <w:tc>
          <w:tcPr>
            <w:tcW w:w="0" w:type="auto"/>
          </w:tcPr>
          <w:p w14:paraId="59B21455" w14:textId="77777777" w:rsidR="00FF2CEC" w:rsidRDefault="00646E65">
            <w:r>
              <w:t>continuous/</w:t>
            </w:r>
          </w:p>
          <w:p w14:paraId="1FC2F7F1" w14:textId="77777777" w:rsidR="00FF2CEC" w:rsidRDefault="00646E65">
            <w:r>
              <w:t>ordinal</w:t>
            </w:r>
          </w:p>
        </w:tc>
        <w:tc>
          <w:tcPr>
            <w:tcW w:w="0" w:type="auto"/>
          </w:tcPr>
          <w:p w14:paraId="15AEA415" w14:textId="77777777" w:rsidR="00FF2CEC" w:rsidRDefault="00646E65">
            <w:r>
              <w:t>snb_13</w:t>
            </w:r>
          </w:p>
          <w:p w14:paraId="67D970B3" w14:textId="77777777" w:rsidR="00FF2CEC" w:rsidRDefault="00646E65">
            <w:r>
              <w:t>(Supernatural Belief)</w:t>
            </w:r>
          </w:p>
        </w:tc>
        <w:tc>
          <w:tcPr>
            <w:tcW w:w="0" w:type="auto"/>
          </w:tcPr>
          <w:p w14:paraId="1BC57046" w14:textId="77777777" w:rsidR="00FF2CEC" w:rsidRDefault="00646E65">
            <w:pPr>
              <w:pStyle w:val="Compact"/>
            </w:pPr>
            <w:r>
              <w:t>snb_13 default</w:t>
            </w:r>
          </w:p>
        </w:tc>
      </w:tr>
      <w:tr w:rsidR="00FF2CEC" w14:paraId="3F411EAF" w14:textId="77777777">
        <w:tc>
          <w:tcPr>
            <w:tcW w:w="0" w:type="auto"/>
          </w:tcPr>
          <w:p w14:paraId="0A397EDD" w14:textId="77777777" w:rsidR="00FF2CEC" w:rsidRDefault="00646E65">
            <w:r>
              <w:t>Afterlife</w:t>
            </w:r>
          </w:p>
          <w:p w14:paraId="5AC4A074" w14:textId="77777777" w:rsidR="00FF2CEC" w:rsidRDefault="00646E65">
            <w:r>
              <w:t>Reward</w:t>
            </w:r>
          </w:p>
        </w:tc>
        <w:tc>
          <w:tcPr>
            <w:tcW w:w="0" w:type="auto"/>
          </w:tcPr>
          <w:p w14:paraId="444C6203" w14:textId="77777777" w:rsidR="00FF2CEC" w:rsidRDefault="00646E65">
            <w:pPr>
              <w:pStyle w:val="Compact"/>
            </w:pPr>
            <w:r>
              <w:t>al_03</w:t>
            </w:r>
          </w:p>
        </w:tc>
        <w:tc>
          <w:tcPr>
            <w:tcW w:w="0" w:type="auto"/>
          </w:tcPr>
          <w:p w14:paraId="4158E368" w14:textId="77777777" w:rsidR="00FF2CEC" w:rsidRDefault="00646E65">
            <w:r>
              <w:t>continuous/</w:t>
            </w:r>
          </w:p>
          <w:p w14:paraId="0A18F037" w14:textId="77777777" w:rsidR="00FF2CEC" w:rsidRDefault="00646E65">
            <w:r>
              <w:t>ordinal</w:t>
            </w:r>
          </w:p>
        </w:tc>
        <w:tc>
          <w:tcPr>
            <w:tcW w:w="0" w:type="auto"/>
          </w:tcPr>
          <w:p w14:paraId="79C422E0" w14:textId="77777777" w:rsidR="00FF2CEC" w:rsidRDefault="00646E65">
            <w:r>
              <w:t>snb_14</w:t>
            </w:r>
          </w:p>
          <w:p w14:paraId="747AF4B7" w14:textId="77777777" w:rsidR="00FF2CEC" w:rsidRDefault="00646E65">
            <w:r>
              <w:t>(Supernatural Belief)</w:t>
            </w:r>
          </w:p>
        </w:tc>
        <w:tc>
          <w:tcPr>
            <w:tcW w:w="0" w:type="auto"/>
          </w:tcPr>
          <w:p w14:paraId="2C0B0EBC" w14:textId="77777777" w:rsidR="00FF2CEC" w:rsidRDefault="00646E65">
            <w:pPr>
              <w:pStyle w:val="Compact"/>
            </w:pPr>
            <w:r>
              <w:t>snb_14 default</w:t>
            </w:r>
          </w:p>
        </w:tc>
      </w:tr>
    </w:tbl>
    <w:p w14:paraId="4042F7FD" w14:textId="77777777" w:rsidR="00FF2CEC" w:rsidRDefault="00646E65">
      <w:pPr>
        <w:pStyle w:val="Heading5"/>
      </w:pPr>
      <w:bookmarkStart w:id="42" w:name="reincarnation"/>
      <w:bookmarkEnd w:id="41"/>
      <w:r>
        <w:rPr>
          <w:i/>
        </w:rPr>
        <w:t>Reincarnation</w:t>
      </w:r>
    </w:p>
    <w:tbl>
      <w:tblPr>
        <w:tblStyle w:val="Table"/>
        <w:tblW w:w="4828" w:type="pct"/>
        <w:tblLook w:val="0000" w:firstRow="0" w:lastRow="0" w:firstColumn="0" w:lastColumn="0" w:noHBand="0" w:noVBand="0"/>
      </w:tblPr>
      <w:tblGrid>
        <w:gridCol w:w="1877"/>
        <w:gridCol w:w="875"/>
        <w:gridCol w:w="1667"/>
        <w:gridCol w:w="2690"/>
        <w:gridCol w:w="1929"/>
      </w:tblGrid>
      <w:tr w:rsidR="00FF2CEC" w14:paraId="179001EF" w14:textId="77777777">
        <w:tc>
          <w:tcPr>
            <w:tcW w:w="0" w:type="auto"/>
          </w:tcPr>
          <w:p w14:paraId="64308BA3" w14:textId="77777777" w:rsidR="00FF2CEC" w:rsidRDefault="00646E65">
            <w:pPr>
              <w:pStyle w:val="Compact"/>
            </w:pPr>
            <w:r>
              <w:t>Reincarnation</w:t>
            </w:r>
          </w:p>
        </w:tc>
        <w:tc>
          <w:tcPr>
            <w:tcW w:w="0" w:type="auto"/>
          </w:tcPr>
          <w:p w14:paraId="3569C72E" w14:textId="77777777" w:rsidR="00FF2CEC" w:rsidRDefault="00646E65">
            <w:pPr>
              <w:pStyle w:val="Compact"/>
            </w:pPr>
            <w:r>
              <w:t>rc_01</w:t>
            </w:r>
          </w:p>
        </w:tc>
        <w:tc>
          <w:tcPr>
            <w:tcW w:w="0" w:type="auto"/>
          </w:tcPr>
          <w:p w14:paraId="360AF6D2" w14:textId="77777777" w:rsidR="00FF2CEC" w:rsidRDefault="00646E65">
            <w:r>
              <w:t>continuous/</w:t>
            </w:r>
          </w:p>
          <w:p w14:paraId="5DAB9839" w14:textId="77777777" w:rsidR="00FF2CEC" w:rsidRDefault="00646E65">
            <w:r>
              <w:t>ordinal</w:t>
            </w:r>
          </w:p>
        </w:tc>
        <w:tc>
          <w:tcPr>
            <w:tcW w:w="0" w:type="auto"/>
          </w:tcPr>
          <w:p w14:paraId="1AFBBCEB" w14:textId="77777777" w:rsidR="00FF2CEC" w:rsidRDefault="00646E65">
            <w:r>
              <w:t>snb_02</w:t>
            </w:r>
          </w:p>
          <w:p w14:paraId="468B40AA" w14:textId="77777777" w:rsidR="00FF2CEC" w:rsidRDefault="00646E65">
            <w:r>
              <w:t>(Supernatural Belief)</w:t>
            </w:r>
          </w:p>
        </w:tc>
        <w:tc>
          <w:tcPr>
            <w:tcW w:w="0" w:type="auto"/>
          </w:tcPr>
          <w:p w14:paraId="673C838F" w14:textId="77777777" w:rsidR="00FF2CEC" w:rsidRDefault="00646E65">
            <w:pPr>
              <w:pStyle w:val="Compact"/>
            </w:pPr>
            <w:r>
              <w:t>snb_02 default</w:t>
            </w:r>
          </w:p>
        </w:tc>
      </w:tr>
    </w:tbl>
    <w:p w14:paraId="0AA6E068" w14:textId="77777777" w:rsidR="00FF2CEC" w:rsidRDefault="00646E65">
      <w:pPr>
        <w:pStyle w:val="Heading5"/>
      </w:pPr>
      <w:bookmarkStart w:id="43" w:name="astrology"/>
      <w:bookmarkEnd w:id="42"/>
      <w:r>
        <w:rPr>
          <w:i/>
        </w:rPr>
        <w:t>Astrology</w:t>
      </w:r>
    </w:p>
    <w:tbl>
      <w:tblPr>
        <w:tblStyle w:val="Table"/>
        <w:tblW w:w="4821" w:type="pct"/>
        <w:tblLook w:val="0000" w:firstRow="0" w:lastRow="0" w:firstColumn="0" w:lastColumn="0" w:noHBand="0" w:noVBand="0"/>
      </w:tblPr>
      <w:tblGrid>
        <w:gridCol w:w="1425"/>
        <w:gridCol w:w="1029"/>
        <w:gridCol w:w="1743"/>
        <w:gridCol w:w="2812"/>
        <w:gridCol w:w="2016"/>
      </w:tblGrid>
      <w:tr w:rsidR="00FF2CEC" w14:paraId="7181A846" w14:textId="77777777">
        <w:tc>
          <w:tcPr>
            <w:tcW w:w="0" w:type="auto"/>
          </w:tcPr>
          <w:p w14:paraId="3EFB9A32" w14:textId="77777777" w:rsidR="00FF2CEC" w:rsidRDefault="00646E65">
            <w:pPr>
              <w:pStyle w:val="Compact"/>
            </w:pPr>
            <w:r>
              <w:t>Astrology</w:t>
            </w:r>
          </w:p>
        </w:tc>
        <w:tc>
          <w:tcPr>
            <w:tcW w:w="0" w:type="auto"/>
          </w:tcPr>
          <w:p w14:paraId="555754A4" w14:textId="77777777" w:rsidR="00FF2CEC" w:rsidRDefault="00646E65">
            <w:pPr>
              <w:pStyle w:val="Compact"/>
            </w:pPr>
            <w:r>
              <w:t>ast_01</w:t>
            </w:r>
          </w:p>
        </w:tc>
        <w:tc>
          <w:tcPr>
            <w:tcW w:w="0" w:type="auto"/>
          </w:tcPr>
          <w:p w14:paraId="125707AD" w14:textId="77777777" w:rsidR="00FF2CEC" w:rsidRDefault="00646E65">
            <w:r>
              <w:t>continuous/</w:t>
            </w:r>
          </w:p>
          <w:p w14:paraId="2FCE2122" w14:textId="77777777" w:rsidR="00FF2CEC" w:rsidRDefault="00646E65">
            <w:r>
              <w:lastRenderedPageBreak/>
              <w:t>ordinal</w:t>
            </w:r>
          </w:p>
        </w:tc>
        <w:tc>
          <w:tcPr>
            <w:tcW w:w="0" w:type="auto"/>
          </w:tcPr>
          <w:p w14:paraId="11D9F26A" w14:textId="77777777" w:rsidR="00FF2CEC" w:rsidRDefault="00646E65">
            <w:r>
              <w:lastRenderedPageBreak/>
              <w:t>snb_03</w:t>
            </w:r>
          </w:p>
          <w:p w14:paraId="713596E9" w14:textId="77777777" w:rsidR="00FF2CEC" w:rsidRDefault="00646E65">
            <w:r>
              <w:lastRenderedPageBreak/>
              <w:t>(Supernatural Belief)</w:t>
            </w:r>
          </w:p>
        </w:tc>
        <w:tc>
          <w:tcPr>
            <w:tcW w:w="0" w:type="auto"/>
          </w:tcPr>
          <w:p w14:paraId="2FEB50A5" w14:textId="77777777" w:rsidR="00FF2CEC" w:rsidRDefault="00646E65">
            <w:pPr>
              <w:pStyle w:val="Compact"/>
            </w:pPr>
            <w:r>
              <w:lastRenderedPageBreak/>
              <w:t>snb_03 default</w:t>
            </w:r>
          </w:p>
        </w:tc>
      </w:tr>
    </w:tbl>
    <w:p w14:paraId="16217992" w14:textId="77777777" w:rsidR="00FF2CEC" w:rsidRDefault="00646E65">
      <w:pPr>
        <w:pStyle w:val="Heading5"/>
      </w:pPr>
      <w:bookmarkStart w:id="44" w:name="mystical-powers"/>
      <w:bookmarkEnd w:id="43"/>
      <w:r>
        <w:rPr>
          <w:i/>
        </w:rPr>
        <w:t>Mystical Powers</w:t>
      </w:r>
    </w:p>
    <w:tbl>
      <w:tblPr>
        <w:tblStyle w:val="Table"/>
        <w:tblW w:w="4833" w:type="pct"/>
        <w:tblLook w:val="0000" w:firstRow="0" w:lastRow="0" w:firstColumn="0" w:lastColumn="0" w:noHBand="0" w:noVBand="0"/>
      </w:tblPr>
      <w:tblGrid>
        <w:gridCol w:w="2037"/>
        <w:gridCol w:w="978"/>
        <w:gridCol w:w="1600"/>
        <w:gridCol w:w="2581"/>
        <w:gridCol w:w="1851"/>
      </w:tblGrid>
      <w:tr w:rsidR="00FF2CEC" w14:paraId="02D27B47" w14:textId="77777777">
        <w:tc>
          <w:tcPr>
            <w:tcW w:w="0" w:type="auto"/>
          </w:tcPr>
          <w:p w14:paraId="1D419E7F" w14:textId="77777777" w:rsidR="00FF2CEC" w:rsidRDefault="00646E65">
            <w:pPr>
              <w:pStyle w:val="Compact"/>
            </w:pPr>
            <w:r>
              <w:t>Mystical People</w:t>
            </w:r>
          </w:p>
        </w:tc>
        <w:tc>
          <w:tcPr>
            <w:tcW w:w="0" w:type="auto"/>
          </w:tcPr>
          <w:p w14:paraId="796A3A69" w14:textId="77777777" w:rsidR="00FF2CEC" w:rsidRDefault="00646E65">
            <w:pPr>
              <w:pStyle w:val="Compact"/>
            </w:pPr>
            <w:r>
              <w:t>mp_01</w:t>
            </w:r>
          </w:p>
        </w:tc>
        <w:tc>
          <w:tcPr>
            <w:tcW w:w="0" w:type="auto"/>
          </w:tcPr>
          <w:p w14:paraId="7B4FCAE6" w14:textId="77777777" w:rsidR="00FF2CEC" w:rsidRDefault="00646E65">
            <w:r>
              <w:t>continuous/</w:t>
            </w:r>
          </w:p>
          <w:p w14:paraId="3F27C407" w14:textId="77777777" w:rsidR="00FF2CEC" w:rsidRDefault="00646E65">
            <w:r>
              <w:t>ordinal</w:t>
            </w:r>
          </w:p>
        </w:tc>
        <w:tc>
          <w:tcPr>
            <w:tcW w:w="0" w:type="auto"/>
          </w:tcPr>
          <w:p w14:paraId="73981EBA" w14:textId="77777777" w:rsidR="00FF2CEC" w:rsidRDefault="00646E65">
            <w:r>
              <w:t>snb_04</w:t>
            </w:r>
          </w:p>
          <w:p w14:paraId="2DDFABC6" w14:textId="77777777" w:rsidR="00FF2CEC" w:rsidRDefault="00646E65">
            <w:r>
              <w:t>(Supernatural Belief)</w:t>
            </w:r>
          </w:p>
        </w:tc>
        <w:tc>
          <w:tcPr>
            <w:tcW w:w="0" w:type="auto"/>
          </w:tcPr>
          <w:p w14:paraId="78CD9B79" w14:textId="77777777" w:rsidR="00FF2CEC" w:rsidRDefault="00646E65">
            <w:pPr>
              <w:pStyle w:val="Compact"/>
            </w:pPr>
            <w:r>
              <w:t>snb_04 default</w:t>
            </w:r>
          </w:p>
        </w:tc>
      </w:tr>
      <w:tr w:rsidR="00FF2CEC" w14:paraId="53DE4C0A" w14:textId="77777777">
        <w:tc>
          <w:tcPr>
            <w:tcW w:w="0" w:type="auto"/>
          </w:tcPr>
          <w:p w14:paraId="5FD01241" w14:textId="77777777" w:rsidR="00FF2CEC" w:rsidRDefault="00646E65">
            <w:pPr>
              <w:pStyle w:val="Compact"/>
            </w:pPr>
            <w:r>
              <w:t>Mystical Objects</w:t>
            </w:r>
          </w:p>
        </w:tc>
        <w:tc>
          <w:tcPr>
            <w:tcW w:w="0" w:type="auto"/>
          </w:tcPr>
          <w:p w14:paraId="4C59420C" w14:textId="77777777" w:rsidR="00FF2CEC" w:rsidRDefault="00646E65">
            <w:pPr>
              <w:pStyle w:val="Compact"/>
            </w:pPr>
            <w:r>
              <w:t>mp_02</w:t>
            </w:r>
          </w:p>
        </w:tc>
        <w:tc>
          <w:tcPr>
            <w:tcW w:w="0" w:type="auto"/>
          </w:tcPr>
          <w:p w14:paraId="1747AF90" w14:textId="77777777" w:rsidR="00FF2CEC" w:rsidRDefault="00646E65">
            <w:r>
              <w:t>continuous/</w:t>
            </w:r>
          </w:p>
          <w:p w14:paraId="3426DBB0" w14:textId="77777777" w:rsidR="00FF2CEC" w:rsidRDefault="00646E65">
            <w:r>
              <w:t>ordinal</w:t>
            </w:r>
          </w:p>
        </w:tc>
        <w:tc>
          <w:tcPr>
            <w:tcW w:w="0" w:type="auto"/>
          </w:tcPr>
          <w:p w14:paraId="51C6C781" w14:textId="77777777" w:rsidR="00FF2CEC" w:rsidRDefault="00646E65">
            <w:r>
              <w:t>snb_05</w:t>
            </w:r>
          </w:p>
          <w:p w14:paraId="51E06E2A" w14:textId="77777777" w:rsidR="00FF2CEC" w:rsidRDefault="00646E65">
            <w:r>
              <w:t>(Supernatural Belief)</w:t>
            </w:r>
          </w:p>
        </w:tc>
        <w:tc>
          <w:tcPr>
            <w:tcW w:w="0" w:type="auto"/>
          </w:tcPr>
          <w:p w14:paraId="29EF13FB" w14:textId="77777777" w:rsidR="00FF2CEC" w:rsidRDefault="00646E65">
            <w:pPr>
              <w:pStyle w:val="Compact"/>
            </w:pPr>
            <w:r>
              <w:t>snb_05 default</w:t>
            </w:r>
          </w:p>
        </w:tc>
      </w:tr>
    </w:tbl>
    <w:p w14:paraId="1217FCE5" w14:textId="77777777" w:rsidR="00FF2CEC" w:rsidRDefault="00646E65">
      <w:pPr>
        <w:pStyle w:val="Heading5"/>
      </w:pPr>
      <w:bookmarkStart w:id="45" w:name="underlying-forces"/>
      <w:bookmarkEnd w:id="44"/>
      <w:r>
        <w:rPr>
          <w:i/>
        </w:rPr>
        <w:t>Underlying Forces</w:t>
      </w:r>
    </w:p>
    <w:tbl>
      <w:tblPr>
        <w:tblStyle w:val="Table"/>
        <w:tblW w:w="4854" w:type="pct"/>
        <w:tblLook w:val="0000" w:firstRow="0" w:lastRow="0" w:firstColumn="0" w:lastColumn="0" w:noHBand="0" w:noVBand="0"/>
      </w:tblPr>
      <w:tblGrid>
        <w:gridCol w:w="2875"/>
        <w:gridCol w:w="776"/>
        <w:gridCol w:w="1479"/>
        <w:gridCol w:w="2318"/>
        <w:gridCol w:w="1639"/>
      </w:tblGrid>
      <w:tr w:rsidR="00FF2CEC" w14:paraId="70381B94" w14:textId="77777777">
        <w:tc>
          <w:tcPr>
            <w:tcW w:w="0" w:type="auto"/>
          </w:tcPr>
          <w:p w14:paraId="3D4D87D3" w14:textId="77777777" w:rsidR="00FF2CEC" w:rsidRDefault="00646E65">
            <w:pPr>
              <w:pStyle w:val="Compact"/>
            </w:pPr>
            <w:r>
              <w:t>Good and Evil</w:t>
            </w:r>
          </w:p>
        </w:tc>
        <w:tc>
          <w:tcPr>
            <w:tcW w:w="0" w:type="auto"/>
          </w:tcPr>
          <w:p w14:paraId="6260910D" w14:textId="77777777" w:rsidR="00FF2CEC" w:rsidRDefault="00646E65">
            <w:pPr>
              <w:pStyle w:val="Compact"/>
            </w:pPr>
            <w:r>
              <w:t>uf_01</w:t>
            </w:r>
          </w:p>
        </w:tc>
        <w:tc>
          <w:tcPr>
            <w:tcW w:w="0" w:type="auto"/>
          </w:tcPr>
          <w:p w14:paraId="2DA9930A" w14:textId="77777777" w:rsidR="00FF2CEC" w:rsidRDefault="00646E65">
            <w:r>
              <w:t>continuous/</w:t>
            </w:r>
          </w:p>
          <w:p w14:paraId="5D7AAF03" w14:textId="77777777" w:rsidR="00FF2CEC" w:rsidRDefault="00646E65">
            <w:r>
              <w:t>ordinal</w:t>
            </w:r>
          </w:p>
        </w:tc>
        <w:tc>
          <w:tcPr>
            <w:tcW w:w="0" w:type="auto"/>
          </w:tcPr>
          <w:p w14:paraId="4698F1C3" w14:textId="77777777" w:rsidR="00FF2CEC" w:rsidRDefault="00646E65">
            <w:r>
              <w:t>snb_06</w:t>
            </w:r>
          </w:p>
          <w:p w14:paraId="747FA05A" w14:textId="77777777" w:rsidR="00FF2CEC" w:rsidRDefault="00646E65">
            <w:r>
              <w:t>(Supernatural Belief)</w:t>
            </w:r>
          </w:p>
        </w:tc>
        <w:tc>
          <w:tcPr>
            <w:tcW w:w="0" w:type="auto"/>
          </w:tcPr>
          <w:p w14:paraId="5F3786B8" w14:textId="77777777" w:rsidR="00FF2CEC" w:rsidRDefault="00646E65">
            <w:pPr>
              <w:pStyle w:val="Compact"/>
            </w:pPr>
            <w:r>
              <w:t>snb_06 default</w:t>
            </w:r>
          </w:p>
        </w:tc>
      </w:tr>
      <w:tr w:rsidR="00FF2CEC" w14:paraId="6A355A3C" w14:textId="77777777">
        <w:tc>
          <w:tcPr>
            <w:tcW w:w="0" w:type="auto"/>
          </w:tcPr>
          <w:p w14:paraId="3386FBB2" w14:textId="77777777" w:rsidR="00FF2CEC" w:rsidRDefault="00646E65">
            <w:pPr>
              <w:pStyle w:val="Compact"/>
            </w:pPr>
            <w:r>
              <w:t>Universal spirit or life force</w:t>
            </w:r>
          </w:p>
        </w:tc>
        <w:tc>
          <w:tcPr>
            <w:tcW w:w="0" w:type="auto"/>
          </w:tcPr>
          <w:p w14:paraId="5C72AA1D" w14:textId="77777777" w:rsidR="00FF2CEC" w:rsidRDefault="00646E65">
            <w:pPr>
              <w:pStyle w:val="Compact"/>
            </w:pPr>
            <w:r>
              <w:t>uf_02</w:t>
            </w:r>
          </w:p>
        </w:tc>
        <w:tc>
          <w:tcPr>
            <w:tcW w:w="0" w:type="auto"/>
          </w:tcPr>
          <w:p w14:paraId="35F4FB32" w14:textId="77777777" w:rsidR="00FF2CEC" w:rsidRDefault="00646E65">
            <w:r>
              <w:t>continuous/</w:t>
            </w:r>
          </w:p>
          <w:p w14:paraId="12556CC8" w14:textId="77777777" w:rsidR="00FF2CEC" w:rsidRDefault="00646E65">
            <w:r>
              <w:t>ordinal</w:t>
            </w:r>
          </w:p>
        </w:tc>
        <w:tc>
          <w:tcPr>
            <w:tcW w:w="0" w:type="auto"/>
          </w:tcPr>
          <w:p w14:paraId="723AF04C" w14:textId="77777777" w:rsidR="00FF2CEC" w:rsidRDefault="00646E65">
            <w:r>
              <w:t>snb_07</w:t>
            </w:r>
          </w:p>
          <w:p w14:paraId="5A2183ED" w14:textId="77777777" w:rsidR="00FF2CEC" w:rsidRDefault="00646E65">
            <w:r>
              <w:t>(Supernatural Belief)</w:t>
            </w:r>
          </w:p>
        </w:tc>
        <w:tc>
          <w:tcPr>
            <w:tcW w:w="0" w:type="auto"/>
          </w:tcPr>
          <w:p w14:paraId="52CEFFBA" w14:textId="77777777" w:rsidR="00FF2CEC" w:rsidRDefault="00646E65">
            <w:pPr>
              <w:pStyle w:val="Compact"/>
            </w:pPr>
            <w:r>
              <w:t>snb_07 default</w:t>
            </w:r>
          </w:p>
        </w:tc>
      </w:tr>
      <w:tr w:rsidR="00FF2CEC" w14:paraId="548D7252" w14:textId="77777777">
        <w:tc>
          <w:tcPr>
            <w:tcW w:w="0" w:type="auto"/>
          </w:tcPr>
          <w:p w14:paraId="1BD39D92" w14:textId="77777777" w:rsidR="00FF2CEC" w:rsidRDefault="00646E65">
            <w:pPr>
              <w:pStyle w:val="Compact"/>
            </w:pPr>
            <w:r>
              <w:t>Karma</w:t>
            </w:r>
          </w:p>
        </w:tc>
        <w:tc>
          <w:tcPr>
            <w:tcW w:w="0" w:type="auto"/>
          </w:tcPr>
          <w:p w14:paraId="2050A17D" w14:textId="77777777" w:rsidR="00FF2CEC" w:rsidRDefault="00646E65">
            <w:pPr>
              <w:pStyle w:val="Compact"/>
            </w:pPr>
            <w:r>
              <w:t>uf_03</w:t>
            </w:r>
          </w:p>
        </w:tc>
        <w:tc>
          <w:tcPr>
            <w:tcW w:w="0" w:type="auto"/>
          </w:tcPr>
          <w:p w14:paraId="504FFBC5" w14:textId="77777777" w:rsidR="00FF2CEC" w:rsidRDefault="00646E65">
            <w:r>
              <w:t>continuous/</w:t>
            </w:r>
          </w:p>
          <w:p w14:paraId="277A99B9" w14:textId="77777777" w:rsidR="00FF2CEC" w:rsidRDefault="00646E65">
            <w:r>
              <w:t>ordinal</w:t>
            </w:r>
          </w:p>
        </w:tc>
        <w:tc>
          <w:tcPr>
            <w:tcW w:w="0" w:type="auto"/>
          </w:tcPr>
          <w:p w14:paraId="256809ED" w14:textId="77777777" w:rsidR="00FF2CEC" w:rsidRDefault="00646E65">
            <w:r>
              <w:t>snb_08</w:t>
            </w:r>
          </w:p>
          <w:p w14:paraId="23519A06" w14:textId="77777777" w:rsidR="00FF2CEC" w:rsidRDefault="00646E65">
            <w:r>
              <w:t>(Supernatural Belief)</w:t>
            </w:r>
          </w:p>
        </w:tc>
        <w:tc>
          <w:tcPr>
            <w:tcW w:w="0" w:type="auto"/>
          </w:tcPr>
          <w:p w14:paraId="0C8E9241" w14:textId="77777777" w:rsidR="00FF2CEC" w:rsidRDefault="00646E65">
            <w:pPr>
              <w:pStyle w:val="Compact"/>
            </w:pPr>
            <w:r>
              <w:t>snb_08 default</w:t>
            </w:r>
          </w:p>
        </w:tc>
      </w:tr>
      <w:tr w:rsidR="00FF2CEC" w14:paraId="6C6A8F8A" w14:textId="77777777">
        <w:tc>
          <w:tcPr>
            <w:tcW w:w="0" w:type="auto"/>
          </w:tcPr>
          <w:p w14:paraId="5167A228" w14:textId="77777777" w:rsidR="00FF2CEC" w:rsidRDefault="00646E65">
            <w:pPr>
              <w:pStyle w:val="Compact"/>
            </w:pPr>
            <w:commentRangeStart w:id="46"/>
            <w:commentRangeStart w:id="47"/>
            <w:r>
              <w:t>Fate</w:t>
            </w:r>
            <w:commentRangeEnd w:id="46"/>
            <w:r w:rsidR="00A854A8">
              <w:rPr>
                <w:rStyle w:val="CommentReference"/>
              </w:rPr>
              <w:commentReference w:id="46"/>
            </w:r>
            <w:commentRangeEnd w:id="47"/>
            <w:r w:rsidR="00286FC9">
              <w:rPr>
                <w:rStyle w:val="CommentReference"/>
              </w:rPr>
              <w:commentReference w:id="47"/>
            </w:r>
          </w:p>
        </w:tc>
        <w:tc>
          <w:tcPr>
            <w:tcW w:w="0" w:type="auto"/>
          </w:tcPr>
          <w:p w14:paraId="0FC4C7BA" w14:textId="77777777" w:rsidR="00FF2CEC" w:rsidRDefault="00646E65">
            <w:pPr>
              <w:pStyle w:val="Compact"/>
            </w:pPr>
            <w:r>
              <w:t>uf_04</w:t>
            </w:r>
          </w:p>
        </w:tc>
        <w:tc>
          <w:tcPr>
            <w:tcW w:w="0" w:type="auto"/>
          </w:tcPr>
          <w:p w14:paraId="0B2EF354" w14:textId="77777777" w:rsidR="00FF2CEC" w:rsidRDefault="00646E65">
            <w:r>
              <w:t>continuous/</w:t>
            </w:r>
          </w:p>
          <w:p w14:paraId="23399F4E" w14:textId="77777777" w:rsidR="00FF2CEC" w:rsidRDefault="00646E65">
            <w:r>
              <w:t>ordinal</w:t>
            </w:r>
          </w:p>
        </w:tc>
        <w:tc>
          <w:tcPr>
            <w:tcW w:w="0" w:type="auto"/>
          </w:tcPr>
          <w:p w14:paraId="74A1393E" w14:textId="77777777" w:rsidR="00FF2CEC" w:rsidRDefault="00646E65">
            <w:r>
              <w:t>snb_09</w:t>
            </w:r>
          </w:p>
          <w:p w14:paraId="681DEB6B" w14:textId="77777777" w:rsidR="00FF2CEC" w:rsidRDefault="00646E65">
            <w:r>
              <w:t>(Supernatural Belief)</w:t>
            </w:r>
          </w:p>
        </w:tc>
        <w:tc>
          <w:tcPr>
            <w:tcW w:w="0" w:type="auto"/>
          </w:tcPr>
          <w:p w14:paraId="5EDD574A" w14:textId="77777777" w:rsidR="00FF2CEC" w:rsidRDefault="00646E65">
            <w:pPr>
              <w:pStyle w:val="Compact"/>
            </w:pPr>
            <w:r>
              <w:t>snb_09 default</w:t>
            </w:r>
          </w:p>
        </w:tc>
      </w:tr>
    </w:tbl>
    <w:p w14:paraId="4F11A348" w14:textId="77777777" w:rsidR="00FF2CEC" w:rsidRDefault="00646E65">
      <w:pPr>
        <w:pStyle w:val="Heading5"/>
      </w:pPr>
      <w:bookmarkStart w:id="48" w:name="supernatural-beings"/>
      <w:bookmarkEnd w:id="45"/>
      <w:r>
        <w:rPr>
          <w:i/>
        </w:rPr>
        <w:t>Supernatural Beings</w:t>
      </w:r>
    </w:p>
    <w:tbl>
      <w:tblPr>
        <w:tblStyle w:val="Table"/>
        <w:tblW w:w="4851" w:type="pct"/>
        <w:tblLook w:val="0000" w:firstRow="0" w:lastRow="0" w:firstColumn="0" w:lastColumn="0" w:noHBand="0" w:noVBand="0"/>
      </w:tblPr>
      <w:tblGrid>
        <w:gridCol w:w="3104"/>
        <w:gridCol w:w="806"/>
        <w:gridCol w:w="1479"/>
        <w:gridCol w:w="2189"/>
        <w:gridCol w:w="1503"/>
      </w:tblGrid>
      <w:tr w:rsidR="00FF2CEC" w14:paraId="543F6F95" w14:textId="77777777">
        <w:tc>
          <w:tcPr>
            <w:tcW w:w="0" w:type="auto"/>
          </w:tcPr>
          <w:p w14:paraId="72B1EEA0" w14:textId="41810B44" w:rsidR="00FF2CEC" w:rsidRDefault="00646E65">
            <w:pPr>
              <w:pStyle w:val="Compact"/>
            </w:pPr>
            <w:r>
              <w:t xml:space="preserve">Supernatural </w:t>
            </w:r>
            <w:commentRangeStart w:id="49"/>
            <w:r>
              <w:t>Being</w:t>
            </w:r>
            <w:del w:id="50" w:author="Connair Russell" w:date="2023-08-21T11:43:00Z">
              <w:r w:rsidDel="00286FC9">
                <w:delText>s</w:delText>
              </w:r>
            </w:del>
            <w:commentRangeEnd w:id="49"/>
            <w:ins w:id="51" w:author="Connair Russell" w:date="2023-08-21T11:43:00Z">
              <w:r w:rsidR="00286FC9">
                <w:t xml:space="preserve"> Existence</w:t>
              </w:r>
            </w:ins>
            <w:r w:rsidR="00CD1ECA">
              <w:rPr>
                <w:rStyle w:val="CommentReference"/>
              </w:rPr>
              <w:commentReference w:id="49"/>
            </w:r>
          </w:p>
        </w:tc>
        <w:tc>
          <w:tcPr>
            <w:tcW w:w="0" w:type="auto"/>
          </w:tcPr>
          <w:p w14:paraId="2F1C586D" w14:textId="77777777" w:rsidR="00FF2CEC" w:rsidRDefault="00646E65">
            <w:pPr>
              <w:pStyle w:val="Compact"/>
            </w:pPr>
            <w:r>
              <w:t>sb_01</w:t>
            </w:r>
          </w:p>
        </w:tc>
        <w:tc>
          <w:tcPr>
            <w:tcW w:w="0" w:type="auto"/>
          </w:tcPr>
          <w:p w14:paraId="6D792171" w14:textId="77777777" w:rsidR="00FF2CEC" w:rsidRDefault="00646E65">
            <w:r>
              <w:t>continuous/</w:t>
            </w:r>
          </w:p>
          <w:p w14:paraId="5B04CFB4" w14:textId="77777777" w:rsidR="00FF2CEC" w:rsidRDefault="00646E65">
            <w:r>
              <w:t>ordinal</w:t>
            </w:r>
          </w:p>
        </w:tc>
        <w:tc>
          <w:tcPr>
            <w:tcW w:w="0" w:type="auto"/>
          </w:tcPr>
          <w:p w14:paraId="62A11CB5" w14:textId="77777777" w:rsidR="00FF2CEC" w:rsidRDefault="00646E65">
            <w:r>
              <w:t>snb_10</w:t>
            </w:r>
          </w:p>
          <w:p w14:paraId="59D7304E" w14:textId="77777777" w:rsidR="00FF2CEC" w:rsidRDefault="00646E65">
            <w:r>
              <w:t>(Supernatural Belief)</w:t>
            </w:r>
          </w:p>
        </w:tc>
        <w:tc>
          <w:tcPr>
            <w:tcW w:w="0" w:type="auto"/>
          </w:tcPr>
          <w:p w14:paraId="2F651766" w14:textId="77777777" w:rsidR="00FF2CEC" w:rsidRDefault="00646E65">
            <w:pPr>
              <w:pStyle w:val="Compact"/>
            </w:pPr>
            <w:r>
              <w:t>snb_10 default</w:t>
            </w:r>
          </w:p>
        </w:tc>
      </w:tr>
      <w:tr w:rsidR="00FF2CEC" w14:paraId="55208D94" w14:textId="77777777">
        <w:tc>
          <w:tcPr>
            <w:tcW w:w="0" w:type="auto"/>
          </w:tcPr>
          <w:p w14:paraId="20A88491" w14:textId="77777777" w:rsidR="00FF2CEC" w:rsidRDefault="00646E65">
            <w:pPr>
              <w:pStyle w:val="Compact"/>
            </w:pPr>
            <w:r>
              <w:t>Good Supernatural Beings</w:t>
            </w:r>
          </w:p>
        </w:tc>
        <w:tc>
          <w:tcPr>
            <w:tcW w:w="0" w:type="auto"/>
          </w:tcPr>
          <w:p w14:paraId="7BF2758E" w14:textId="77777777" w:rsidR="00FF2CEC" w:rsidRDefault="00646E65">
            <w:pPr>
              <w:pStyle w:val="Compact"/>
            </w:pPr>
            <w:r>
              <w:t>sb_02</w:t>
            </w:r>
          </w:p>
        </w:tc>
        <w:tc>
          <w:tcPr>
            <w:tcW w:w="0" w:type="auto"/>
          </w:tcPr>
          <w:p w14:paraId="1F94C259" w14:textId="77777777" w:rsidR="00FF2CEC" w:rsidRDefault="00646E65">
            <w:r>
              <w:t>continuous/</w:t>
            </w:r>
          </w:p>
          <w:p w14:paraId="28F08A41" w14:textId="77777777" w:rsidR="00FF2CEC" w:rsidRDefault="00646E65">
            <w:r>
              <w:t>ordinal</w:t>
            </w:r>
          </w:p>
        </w:tc>
        <w:tc>
          <w:tcPr>
            <w:tcW w:w="0" w:type="auto"/>
          </w:tcPr>
          <w:p w14:paraId="2EF4A2C0" w14:textId="77777777" w:rsidR="00FF2CEC" w:rsidRDefault="00646E65">
            <w:r>
              <w:t>snb_11</w:t>
            </w:r>
          </w:p>
          <w:p w14:paraId="7A146FFF" w14:textId="77777777" w:rsidR="00FF2CEC" w:rsidRDefault="00646E65">
            <w:r>
              <w:t>(Supernatural Belief)</w:t>
            </w:r>
          </w:p>
        </w:tc>
        <w:tc>
          <w:tcPr>
            <w:tcW w:w="0" w:type="auto"/>
          </w:tcPr>
          <w:p w14:paraId="7D197814" w14:textId="77777777" w:rsidR="00FF2CEC" w:rsidRDefault="00646E65">
            <w:pPr>
              <w:pStyle w:val="Compact"/>
            </w:pPr>
            <w:r>
              <w:t>snb_11 default</w:t>
            </w:r>
          </w:p>
        </w:tc>
      </w:tr>
      <w:tr w:rsidR="00FF2CEC" w14:paraId="63387680" w14:textId="77777777">
        <w:tc>
          <w:tcPr>
            <w:tcW w:w="0" w:type="auto"/>
          </w:tcPr>
          <w:p w14:paraId="5CE43969" w14:textId="77777777" w:rsidR="00FF2CEC" w:rsidRDefault="00646E65">
            <w:pPr>
              <w:pStyle w:val="Compact"/>
            </w:pPr>
            <w:r>
              <w:t>Harmful Supernatural Beings</w:t>
            </w:r>
          </w:p>
        </w:tc>
        <w:tc>
          <w:tcPr>
            <w:tcW w:w="0" w:type="auto"/>
          </w:tcPr>
          <w:p w14:paraId="3A7B5865" w14:textId="77777777" w:rsidR="00FF2CEC" w:rsidRDefault="00646E65">
            <w:pPr>
              <w:pStyle w:val="Compact"/>
            </w:pPr>
            <w:r>
              <w:t>sb_03</w:t>
            </w:r>
          </w:p>
        </w:tc>
        <w:tc>
          <w:tcPr>
            <w:tcW w:w="0" w:type="auto"/>
          </w:tcPr>
          <w:p w14:paraId="28FB0012" w14:textId="77777777" w:rsidR="00FF2CEC" w:rsidRDefault="00646E65">
            <w:r>
              <w:t>continuous/</w:t>
            </w:r>
          </w:p>
          <w:p w14:paraId="403E832A" w14:textId="77777777" w:rsidR="00FF2CEC" w:rsidRDefault="00646E65">
            <w:r>
              <w:t>ordinal</w:t>
            </w:r>
          </w:p>
        </w:tc>
        <w:tc>
          <w:tcPr>
            <w:tcW w:w="0" w:type="auto"/>
          </w:tcPr>
          <w:p w14:paraId="393AA6D1" w14:textId="77777777" w:rsidR="00FF2CEC" w:rsidRDefault="00646E65">
            <w:r>
              <w:t>snb_12</w:t>
            </w:r>
          </w:p>
          <w:p w14:paraId="1A1E817C" w14:textId="77777777" w:rsidR="00FF2CEC" w:rsidRDefault="00646E65">
            <w:r>
              <w:t>(Supernatural Belief)</w:t>
            </w:r>
          </w:p>
        </w:tc>
        <w:tc>
          <w:tcPr>
            <w:tcW w:w="0" w:type="auto"/>
          </w:tcPr>
          <w:p w14:paraId="1F5A388F" w14:textId="77777777" w:rsidR="00FF2CEC" w:rsidRDefault="00646E65">
            <w:pPr>
              <w:pStyle w:val="Compact"/>
            </w:pPr>
            <w:r>
              <w:t>snb_12 default</w:t>
            </w:r>
          </w:p>
        </w:tc>
      </w:tr>
    </w:tbl>
    <w:p w14:paraId="08270151" w14:textId="77777777" w:rsidR="00FF2CEC" w:rsidRDefault="00646E65">
      <w:pPr>
        <w:pStyle w:val="Heading5"/>
      </w:pPr>
      <w:bookmarkStart w:id="52" w:name="evil-eye"/>
      <w:bookmarkEnd w:id="48"/>
      <w:r>
        <w:rPr>
          <w:i/>
        </w:rPr>
        <w:lastRenderedPageBreak/>
        <w:t>Evil Eye</w:t>
      </w:r>
    </w:p>
    <w:tbl>
      <w:tblPr>
        <w:tblStyle w:val="Table"/>
        <w:tblW w:w="4821" w:type="pct"/>
        <w:tblLook w:val="0000" w:firstRow="0" w:lastRow="0" w:firstColumn="0" w:lastColumn="0" w:noHBand="0" w:noVBand="0"/>
      </w:tblPr>
      <w:tblGrid>
        <w:gridCol w:w="1260"/>
        <w:gridCol w:w="980"/>
        <w:gridCol w:w="1800"/>
        <w:gridCol w:w="2903"/>
        <w:gridCol w:w="2082"/>
      </w:tblGrid>
      <w:tr w:rsidR="00FF2CEC" w14:paraId="440F404D" w14:textId="77777777">
        <w:tc>
          <w:tcPr>
            <w:tcW w:w="0" w:type="auto"/>
          </w:tcPr>
          <w:p w14:paraId="5B6A3AB8" w14:textId="77777777" w:rsidR="00FF2CEC" w:rsidRDefault="00646E65">
            <w:pPr>
              <w:pStyle w:val="Compact"/>
            </w:pPr>
            <w:r>
              <w:t>Evil Eye</w:t>
            </w:r>
          </w:p>
        </w:tc>
        <w:tc>
          <w:tcPr>
            <w:tcW w:w="0" w:type="auto"/>
          </w:tcPr>
          <w:p w14:paraId="155B8AD3" w14:textId="77777777" w:rsidR="00FF2CEC" w:rsidRDefault="00646E65">
            <w:pPr>
              <w:pStyle w:val="Compact"/>
            </w:pPr>
            <w:r>
              <w:t>ee_01</w:t>
            </w:r>
          </w:p>
        </w:tc>
        <w:tc>
          <w:tcPr>
            <w:tcW w:w="0" w:type="auto"/>
          </w:tcPr>
          <w:p w14:paraId="73E97C4B" w14:textId="77777777" w:rsidR="00FF2CEC" w:rsidRDefault="00646E65">
            <w:r>
              <w:t>continuous/</w:t>
            </w:r>
          </w:p>
          <w:p w14:paraId="5F523990" w14:textId="77777777" w:rsidR="00FF2CEC" w:rsidRDefault="00646E65">
            <w:r>
              <w:t>ordinal</w:t>
            </w:r>
          </w:p>
        </w:tc>
        <w:tc>
          <w:tcPr>
            <w:tcW w:w="0" w:type="auto"/>
          </w:tcPr>
          <w:p w14:paraId="70772DF0" w14:textId="77777777" w:rsidR="00FF2CEC" w:rsidRDefault="00646E65">
            <w:r>
              <w:t>snb_15</w:t>
            </w:r>
          </w:p>
          <w:p w14:paraId="272A4E38" w14:textId="77777777" w:rsidR="00FF2CEC" w:rsidRDefault="00646E65">
            <w:r>
              <w:t>(Supernatural Belief)</w:t>
            </w:r>
          </w:p>
        </w:tc>
        <w:tc>
          <w:tcPr>
            <w:tcW w:w="0" w:type="auto"/>
          </w:tcPr>
          <w:p w14:paraId="1D0781E7" w14:textId="77777777" w:rsidR="00FF2CEC" w:rsidRDefault="00646E65">
            <w:pPr>
              <w:pStyle w:val="Compact"/>
            </w:pPr>
            <w:r>
              <w:t>snb_15 default</w:t>
            </w:r>
          </w:p>
        </w:tc>
      </w:tr>
    </w:tbl>
    <w:p w14:paraId="1822AB75" w14:textId="15AFCBDA" w:rsidR="00FF2CEC" w:rsidRDefault="00646E65">
      <w:pPr>
        <w:pStyle w:val="Heading5"/>
      </w:pPr>
      <w:bookmarkStart w:id="53" w:name="spiritual-force"/>
      <w:bookmarkEnd w:id="52"/>
      <w:r>
        <w:rPr>
          <w:i/>
        </w:rPr>
        <w:t xml:space="preserve">Spiritual </w:t>
      </w:r>
      <w:del w:id="54" w:author="Connair Russell" w:date="2023-08-21T11:43:00Z">
        <w:r w:rsidDel="00286FC9">
          <w:rPr>
            <w:i/>
          </w:rPr>
          <w:delText>Force</w:delText>
        </w:r>
        <w:r w:rsidR="00CD1ECA" w:rsidDel="00286FC9">
          <w:rPr>
            <w:rStyle w:val="CommentReference"/>
            <w:rFonts w:asciiTheme="minorHAnsi" w:eastAsiaTheme="minorHAnsi" w:hAnsiTheme="minorHAnsi" w:cstheme="minorBidi"/>
            <w:iCs w:val="0"/>
            <w:color w:val="auto"/>
          </w:rPr>
          <w:commentReference w:id="55"/>
        </w:r>
      </w:del>
      <w:ins w:id="56" w:author="Connair Russell" w:date="2023-08-21T11:43:00Z">
        <w:r w:rsidR="00286FC9">
          <w:rPr>
            <w:i/>
          </w:rPr>
          <w:t>Experience</w:t>
        </w:r>
      </w:ins>
      <w:commentRangeStart w:id="55"/>
      <w:commentRangeEnd w:id="55"/>
    </w:p>
    <w:tbl>
      <w:tblPr>
        <w:tblStyle w:val="Table"/>
        <w:tblW w:w="4831" w:type="pct"/>
        <w:tblLook w:val="0000" w:firstRow="0" w:lastRow="0" w:firstColumn="0" w:lastColumn="0" w:noHBand="0" w:noVBand="0"/>
      </w:tblPr>
      <w:tblGrid>
        <w:gridCol w:w="2372"/>
        <w:gridCol w:w="909"/>
        <w:gridCol w:w="1529"/>
        <w:gridCol w:w="2466"/>
        <w:gridCol w:w="1768"/>
      </w:tblGrid>
      <w:tr w:rsidR="00FF2CEC" w14:paraId="0E70211A" w14:textId="77777777">
        <w:tc>
          <w:tcPr>
            <w:tcW w:w="0" w:type="auto"/>
          </w:tcPr>
          <w:p w14:paraId="0518670C" w14:textId="0B8B65FA" w:rsidR="00FF2CEC" w:rsidRDefault="00646E65">
            <w:r>
              <w:t xml:space="preserve">Spiritual </w:t>
            </w:r>
            <w:ins w:id="57" w:author="Connair Russell" w:date="2023-08-21T11:43:00Z">
              <w:r w:rsidR="00286FC9">
                <w:t>Experience</w:t>
              </w:r>
            </w:ins>
          </w:p>
          <w:p w14:paraId="1435EC09" w14:textId="77777777" w:rsidR="00FF2CEC" w:rsidRDefault="00646E65">
            <w:r>
              <w:t>(personal)</w:t>
            </w:r>
          </w:p>
        </w:tc>
        <w:tc>
          <w:tcPr>
            <w:tcW w:w="0" w:type="auto"/>
          </w:tcPr>
          <w:p w14:paraId="73ACE358" w14:textId="77777777" w:rsidR="00FF2CEC" w:rsidRDefault="00646E65">
            <w:pPr>
              <w:pStyle w:val="Compact"/>
            </w:pPr>
            <w:r>
              <w:t>sfp_01</w:t>
            </w:r>
          </w:p>
        </w:tc>
        <w:tc>
          <w:tcPr>
            <w:tcW w:w="0" w:type="auto"/>
          </w:tcPr>
          <w:p w14:paraId="4A9A8B26" w14:textId="77777777" w:rsidR="00FF2CEC" w:rsidRDefault="00646E65">
            <w:r>
              <w:t>continuous/</w:t>
            </w:r>
          </w:p>
          <w:p w14:paraId="25D9051A" w14:textId="77777777" w:rsidR="00FF2CEC" w:rsidRDefault="00646E65">
            <w:r>
              <w:t>ordinal</w:t>
            </w:r>
          </w:p>
        </w:tc>
        <w:tc>
          <w:tcPr>
            <w:tcW w:w="0" w:type="auto"/>
          </w:tcPr>
          <w:p w14:paraId="11A57730" w14:textId="77777777" w:rsidR="00FF2CEC" w:rsidRDefault="00646E65">
            <w:r>
              <w:t>snb_16</w:t>
            </w:r>
          </w:p>
          <w:p w14:paraId="13DA1D85" w14:textId="77777777" w:rsidR="00FF2CEC" w:rsidRDefault="00646E65">
            <w:r>
              <w:t>(Supernatural Belief)</w:t>
            </w:r>
          </w:p>
        </w:tc>
        <w:tc>
          <w:tcPr>
            <w:tcW w:w="0" w:type="auto"/>
          </w:tcPr>
          <w:p w14:paraId="31AB29D2" w14:textId="77777777" w:rsidR="00FF2CEC" w:rsidRDefault="00646E65">
            <w:pPr>
              <w:pStyle w:val="Compact"/>
            </w:pPr>
            <w:r>
              <w:t>snb_16 default</w:t>
            </w:r>
          </w:p>
        </w:tc>
      </w:tr>
    </w:tbl>
    <w:p w14:paraId="7EB2A4AE" w14:textId="77777777" w:rsidR="00FF2CEC" w:rsidRDefault="00646E65">
      <w:pPr>
        <w:pStyle w:val="Heading5"/>
      </w:pPr>
      <w:bookmarkStart w:id="58" w:name="lucky-objects"/>
      <w:bookmarkEnd w:id="53"/>
      <w:r>
        <w:rPr>
          <w:i/>
        </w:rPr>
        <w:t>Lucky Objects</w:t>
      </w:r>
    </w:p>
    <w:tbl>
      <w:tblPr>
        <w:tblStyle w:val="Table"/>
        <w:tblW w:w="4826" w:type="pct"/>
        <w:tblLook w:val="0000" w:firstRow="0" w:lastRow="0" w:firstColumn="0" w:lastColumn="0" w:noHBand="0" w:noVBand="0"/>
      </w:tblPr>
      <w:tblGrid>
        <w:gridCol w:w="1825"/>
        <w:gridCol w:w="1303"/>
        <w:gridCol w:w="1050"/>
        <w:gridCol w:w="2828"/>
        <w:gridCol w:w="2028"/>
      </w:tblGrid>
      <w:tr w:rsidR="00FF2CEC" w14:paraId="2BC8BB03" w14:textId="77777777">
        <w:tc>
          <w:tcPr>
            <w:tcW w:w="0" w:type="auto"/>
          </w:tcPr>
          <w:p w14:paraId="266496EE" w14:textId="77777777" w:rsidR="00FF2CEC" w:rsidRDefault="00646E65">
            <w:pPr>
              <w:pStyle w:val="Compact"/>
            </w:pPr>
            <w:r>
              <w:t>Lucky Object</w:t>
            </w:r>
          </w:p>
        </w:tc>
        <w:tc>
          <w:tcPr>
            <w:tcW w:w="0" w:type="auto"/>
          </w:tcPr>
          <w:p w14:paraId="7BFEFBB4" w14:textId="77777777" w:rsidR="00FF2CEC" w:rsidRDefault="00646E65">
            <w:pPr>
              <w:pStyle w:val="Compact"/>
            </w:pPr>
            <w:r>
              <w:t>lo_</w:t>
            </w:r>
            <w:commentRangeStart w:id="59"/>
            <w:r>
              <w:t>01</w:t>
            </w:r>
            <w:commentRangeEnd w:id="59"/>
            <w:r w:rsidR="00CD1ECA">
              <w:rPr>
                <w:rStyle w:val="CommentReference"/>
              </w:rPr>
              <w:commentReference w:id="59"/>
            </w:r>
          </w:p>
        </w:tc>
        <w:tc>
          <w:tcPr>
            <w:tcW w:w="0" w:type="auto"/>
          </w:tcPr>
          <w:p w14:paraId="45FECE1A" w14:textId="74D29901" w:rsidR="00FF2CEC" w:rsidRDefault="00286FC9">
            <w:ins w:id="60" w:author="Connair Russell" w:date="2023-08-21T11:44:00Z">
              <w:r>
                <w:t>binary</w:t>
              </w:r>
            </w:ins>
          </w:p>
        </w:tc>
        <w:tc>
          <w:tcPr>
            <w:tcW w:w="0" w:type="auto"/>
          </w:tcPr>
          <w:p w14:paraId="5B359D01" w14:textId="77777777" w:rsidR="00FF2CEC" w:rsidRDefault="00646E65">
            <w:r>
              <w:t>snb_17</w:t>
            </w:r>
          </w:p>
          <w:p w14:paraId="32D50382" w14:textId="77777777" w:rsidR="00FF2CEC" w:rsidRDefault="00646E65">
            <w:r>
              <w:t>(Supernatural Belief)</w:t>
            </w:r>
          </w:p>
        </w:tc>
        <w:tc>
          <w:tcPr>
            <w:tcW w:w="0" w:type="auto"/>
          </w:tcPr>
          <w:p w14:paraId="30F46B64" w14:textId="77777777" w:rsidR="00FF2CEC" w:rsidRDefault="00646E65">
            <w:pPr>
              <w:pStyle w:val="Compact"/>
            </w:pPr>
            <w:r>
              <w:t>snb_17 default</w:t>
            </w:r>
          </w:p>
        </w:tc>
      </w:tr>
      <w:bookmarkEnd w:id="0"/>
      <w:bookmarkEnd w:id="40"/>
      <w:bookmarkEnd w:id="58"/>
    </w:tbl>
    <w:p w14:paraId="4EBB3A34" w14:textId="77777777" w:rsidR="00A513F6" w:rsidRDefault="00A513F6"/>
    <w:sectPr w:rsidR="00A513F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n Lanman" w:date="2023-08-18T15:13:00Z" w:initials="JL">
    <w:p w14:paraId="79241D12" w14:textId="77777777" w:rsidR="00E21340" w:rsidRDefault="00E21340" w:rsidP="00AC3BD0">
      <w:pPr>
        <w:pStyle w:val="CommentText"/>
      </w:pPr>
      <w:r>
        <w:rPr>
          <w:rStyle w:val="CommentReference"/>
        </w:rPr>
        <w:annotationRef/>
      </w:r>
      <w:r>
        <w:rPr>
          <w:lang w:val="en-GB"/>
        </w:rPr>
        <w:t xml:space="preserve">Important to note that for ISSP2 this is a self-identification label, rather than marking someone as an agnostic because they meet some specific criteria on belief. Might be good to note that in the name? Perhaps, like the 'Atheist Identity' below, we call this Agnostic Identity? </w:t>
      </w:r>
    </w:p>
  </w:comment>
  <w:comment w:id="7" w:author="Jon Lanman" w:date="2023-08-18T15:16:00Z" w:initials="JL">
    <w:p w14:paraId="4BFE5787" w14:textId="77777777" w:rsidR="00E21340" w:rsidRDefault="00E21340" w:rsidP="00946479">
      <w:pPr>
        <w:pStyle w:val="CommentText"/>
      </w:pPr>
      <w:r>
        <w:rPr>
          <w:rStyle w:val="CommentReference"/>
        </w:rPr>
        <w:annotationRef/>
      </w:r>
      <w:r>
        <w:rPr>
          <w:lang w:val="en-GB"/>
        </w:rPr>
        <w:t>Perhaps Prayer Frequency?</w:t>
      </w:r>
    </w:p>
  </w:comment>
  <w:comment w:id="10" w:author="Jon Lanman" w:date="2023-08-18T15:25:00Z" w:initials="JL">
    <w:p w14:paraId="00B68DC9" w14:textId="77777777" w:rsidR="00D84784" w:rsidRDefault="00A854A8" w:rsidP="00CC3A9D">
      <w:pPr>
        <w:pStyle w:val="CommentText"/>
      </w:pPr>
      <w:r>
        <w:rPr>
          <w:rStyle w:val="CommentReference"/>
        </w:rPr>
        <w:annotationRef/>
      </w:r>
      <w:r w:rsidR="00D84784">
        <w:rPr>
          <w:lang w:val="en-GB"/>
        </w:rPr>
        <w:t>Suspecting these two might be combined for an apatheism index, though this can be done later (but perhaps mention the possibility for the pre-registration?  Might we do the same with a general supernatural belief scale?)</w:t>
      </w:r>
    </w:p>
  </w:comment>
  <w:comment w:id="46" w:author="Jon Lanman" w:date="2023-08-18T15:27:00Z" w:initials="JL">
    <w:p w14:paraId="63E96AEF" w14:textId="4887DD3D" w:rsidR="00A854A8" w:rsidRDefault="00A854A8" w:rsidP="00107129">
      <w:pPr>
        <w:pStyle w:val="CommentText"/>
      </w:pPr>
      <w:r>
        <w:rPr>
          <w:rStyle w:val="CommentReference"/>
        </w:rPr>
        <w:annotationRef/>
      </w:r>
      <w:r>
        <w:rPr>
          <w:lang w:val="en-GB"/>
        </w:rPr>
        <w:t>Not sure Fate should be listed with 'forces'</w:t>
      </w:r>
    </w:p>
  </w:comment>
  <w:comment w:id="47" w:author="Connair Russell" w:date="2023-08-21T11:42:00Z" w:initials="CR">
    <w:p w14:paraId="337986A0" w14:textId="77777777" w:rsidR="007A5ABB" w:rsidRDefault="00286FC9" w:rsidP="00400466">
      <w:pPr>
        <w:pStyle w:val="CommentText"/>
      </w:pPr>
      <w:r>
        <w:rPr>
          <w:rStyle w:val="CommentReference"/>
        </w:rPr>
        <w:annotationRef/>
      </w:r>
      <w:r w:rsidR="007A5ABB">
        <w:t>"happen for a reason" implies some sort of underlying guiding force, no? As with the clusters these are more for structure/readability rather than theoretical claims we're making. I'll highlight this in the document.</w:t>
      </w:r>
    </w:p>
  </w:comment>
  <w:comment w:id="49" w:author="Jon Lanman" w:date="2023-08-18T15:32:00Z" w:initials="JL">
    <w:p w14:paraId="71478CB8" w14:textId="20BE86C3" w:rsidR="00CD1ECA" w:rsidRDefault="00CD1ECA" w:rsidP="000A774A">
      <w:pPr>
        <w:pStyle w:val="CommentText"/>
      </w:pPr>
      <w:r>
        <w:rPr>
          <w:rStyle w:val="CommentReference"/>
        </w:rPr>
        <w:annotationRef/>
      </w:r>
      <w:r>
        <w:rPr>
          <w:lang w:val="en-GB"/>
        </w:rPr>
        <w:t>Should we add 'existence' for symmetry with the afterlife variables above?</w:t>
      </w:r>
    </w:p>
  </w:comment>
  <w:comment w:id="55" w:author="Jon Lanman" w:date="2023-08-18T15:33:00Z" w:initials="JL">
    <w:p w14:paraId="185E53AE" w14:textId="77777777" w:rsidR="00CD1ECA" w:rsidRDefault="00CD1ECA" w:rsidP="00EA532B">
      <w:pPr>
        <w:pStyle w:val="CommentText"/>
      </w:pPr>
      <w:r>
        <w:rPr>
          <w:rStyle w:val="CommentReference"/>
        </w:rPr>
        <w:annotationRef/>
      </w:r>
      <w:r>
        <w:rPr>
          <w:lang w:val="en-GB"/>
        </w:rPr>
        <w:t>This is about the experience rather than about believing the force exists.  I'd suggest renaming to 'Spiritual Experience'</w:t>
      </w:r>
    </w:p>
  </w:comment>
  <w:comment w:id="59" w:author="Jon Lanman" w:date="2023-08-18T15:34:00Z" w:initials="JL">
    <w:p w14:paraId="0C428B1B" w14:textId="77777777" w:rsidR="00CD1ECA" w:rsidRDefault="00CD1ECA" w:rsidP="003249E7">
      <w:pPr>
        <w:pStyle w:val="CommentText"/>
      </w:pPr>
      <w:r>
        <w:rPr>
          <w:rStyle w:val="CommentReference"/>
        </w:rPr>
        <w:annotationRef/>
      </w:r>
      <w:r>
        <w:rPr>
          <w:lang w:val="en-GB"/>
        </w:rPr>
        <w:t xml:space="preserve">Looking at this now, it's a yes/no question.  It should be binary rather than continuous.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241D12" w15:done="0"/>
  <w15:commentEx w15:paraId="4BFE5787" w15:done="0"/>
  <w15:commentEx w15:paraId="00B68DC9" w15:done="0"/>
  <w15:commentEx w15:paraId="63E96AEF" w15:done="0"/>
  <w15:commentEx w15:paraId="337986A0" w15:paraIdParent="63E96AEF" w15:done="0"/>
  <w15:commentEx w15:paraId="71478CB8" w15:done="0"/>
  <w15:commentEx w15:paraId="185E53AE" w15:done="0"/>
  <w15:commentEx w15:paraId="0C428B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A0937" w16cex:dateUtc="2023-08-18T14:13:00Z">
    <w16cex:extLst>
      <w16:ext w16:uri="{CE6994B0-6A32-4C9F-8C6B-6E91EDA988CE}">
        <cr:reactions xmlns:cr="http://schemas.microsoft.com/office/comments/2020/reactions">
          <cr:reaction reactionType="1">
            <cr:reactionInfo dateUtc="2023-08-21T10:46:44Z">
              <cr:user userId="S::3057372@ads.qub.ac.uk::45b89707-3aa4-4303-9175-487fe7fc46a2" userProvider="AD" userName="Connair Russell"/>
            </cr:reactionInfo>
          </cr:reaction>
        </cr:reactions>
      </w16:ext>
    </w16cex:extLst>
  </w16cex:commentExtensible>
  <w16cex:commentExtensible w16cex:durableId="288A09CF" w16cex:dateUtc="2023-08-18T14:16:00Z">
    <w16cex:extLst>
      <w16:ext w16:uri="{CE6994B0-6A32-4C9F-8C6B-6E91EDA988CE}">
        <cr:reactions xmlns:cr="http://schemas.microsoft.com/office/comments/2020/reactions">
          <cr:reaction reactionType="1">
            <cr:reactionInfo dateUtc="2023-08-21T10:34:48Z">
              <cr:user userId="2f941e68a839c89c" userProvider="Windows Live" userName="Connair Russell"/>
            </cr:reactionInfo>
          </cr:reaction>
        </cr:reactions>
      </w16:ext>
    </w16cex:extLst>
  </w16cex:commentExtensible>
  <w16cex:commentExtensible w16cex:durableId="288A0BF6" w16cex:dateUtc="2023-08-18T14:25:00Z">
    <w16cex:extLst>
      <w16:ext w16:uri="{CE6994B0-6A32-4C9F-8C6B-6E91EDA988CE}">
        <cr:reactions xmlns:cr="http://schemas.microsoft.com/office/comments/2020/reactions">
          <cr:reaction reactionType="1">
            <cr:reactionInfo dateUtc="2023-08-21T10:43:34Z">
              <cr:user userId="2f941e68a839c89c" userProvider="Windows Live" userName="Connair Russell"/>
            </cr:reactionInfo>
          </cr:reaction>
        </cr:reactions>
      </w16:ext>
    </w16cex:extLst>
  </w16cex:commentExtensible>
  <w16cex:commentExtensible w16cex:durableId="288A0C61" w16cex:dateUtc="2023-08-18T14:27:00Z"/>
  <w16cex:commentExtensible w16cex:durableId="288DCC3C" w16cex:dateUtc="2023-08-21T10:42:00Z"/>
  <w16cex:commentExtensible w16cex:durableId="288A0D90" w16cex:dateUtc="2023-08-18T14:32:00Z">
    <w16cex:extLst>
      <w16:ext w16:uri="{CE6994B0-6A32-4C9F-8C6B-6E91EDA988CE}">
        <cr:reactions xmlns:cr="http://schemas.microsoft.com/office/comments/2020/reactions">
          <cr:reaction reactionType="1">
            <cr:reactionInfo dateUtc="2023-08-21T10:43:30Z">
              <cr:user userId="2f941e68a839c89c" userProvider="Windows Live" userName="Connair Russell"/>
            </cr:reactionInfo>
          </cr:reaction>
        </cr:reactions>
      </w16:ext>
    </w16cex:extLst>
  </w16cex:commentExtensible>
  <w16cex:commentExtensible w16cex:durableId="288A0DEB" w16cex:dateUtc="2023-08-18T14:34:00Z">
    <w16cex:extLst>
      <w16:ext w16:uri="{CE6994B0-6A32-4C9F-8C6B-6E91EDA988CE}">
        <cr:reactions xmlns:cr="http://schemas.microsoft.com/office/comments/2020/reactions">
          <cr:reaction reactionType="1">
            <cr:reactionInfo dateUtc="2023-08-21T10:44:17Z">
              <cr:user userId="2f941e68a839c89c" userProvider="Windows Live" userName="Connair Russell"/>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241D12" w16cid:durableId="288A0937"/>
  <w16cid:commentId w16cid:paraId="4BFE5787" w16cid:durableId="288A09CF"/>
  <w16cid:commentId w16cid:paraId="00B68DC9" w16cid:durableId="288A0BF6"/>
  <w16cid:commentId w16cid:paraId="63E96AEF" w16cid:durableId="288A0C61"/>
  <w16cid:commentId w16cid:paraId="337986A0" w16cid:durableId="288DCC3C"/>
  <w16cid:commentId w16cid:paraId="71478CB8" w16cid:durableId="288A0D90"/>
  <w16cid:commentId w16cid:paraId="0C428B1B" w16cid:durableId="288A0D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2A1F7" w14:textId="77777777" w:rsidR="00820075" w:rsidRDefault="00820075">
      <w:pPr>
        <w:spacing w:after="0"/>
      </w:pPr>
      <w:r>
        <w:separator/>
      </w:r>
    </w:p>
  </w:endnote>
  <w:endnote w:type="continuationSeparator" w:id="0">
    <w:p w14:paraId="052B48D9" w14:textId="77777777" w:rsidR="00820075" w:rsidRDefault="008200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622A5" w14:textId="77777777" w:rsidR="00820075" w:rsidRDefault="00820075">
      <w:r>
        <w:separator/>
      </w:r>
    </w:p>
  </w:footnote>
  <w:footnote w:type="continuationSeparator" w:id="0">
    <w:p w14:paraId="0B3BECC4" w14:textId="77777777" w:rsidR="00820075" w:rsidRDefault="00820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CCC0B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857616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nair Russell [2]">
    <w15:presenceInfo w15:providerId="AD" w15:userId="S::3057372@ads.qub.ac.uk::45b89707-3aa4-4303-9175-487fe7fc46a2"/>
  </w15:person>
  <w15:person w15:author="Jon Lanman">
    <w15:presenceInfo w15:providerId="Windows Live" w15:userId="e9143100814e18a5"/>
  </w15:person>
  <w15:person w15:author="Connair Russell">
    <w15:presenceInfo w15:providerId="Windows Live" w15:userId="2f941e68a839c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wsDAxMDAyMTewNDZW0lEKTi0uzszPAykwrAUAqdmlxiwAAAA="/>
  </w:docVars>
  <w:rsids>
    <w:rsidRoot w:val="00FF2CEC"/>
    <w:rsid w:val="00286FC9"/>
    <w:rsid w:val="0040175D"/>
    <w:rsid w:val="004B13A4"/>
    <w:rsid w:val="00524A2D"/>
    <w:rsid w:val="00646E65"/>
    <w:rsid w:val="00682877"/>
    <w:rsid w:val="00720221"/>
    <w:rsid w:val="007A5ABB"/>
    <w:rsid w:val="00820075"/>
    <w:rsid w:val="00891D8C"/>
    <w:rsid w:val="00A513F6"/>
    <w:rsid w:val="00A854A8"/>
    <w:rsid w:val="00B93C1C"/>
    <w:rsid w:val="00CD1ECA"/>
    <w:rsid w:val="00D84784"/>
    <w:rsid w:val="00E21340"/>
    <w:rsid w:val="00EC31E3"/>
    <w:rsid w:val="00FF2C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B7B3"/>
  <w15:docId w15:val="{33744CFE-F3F3-45B2-8B25-3A98BE97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C1C"/>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E21340"/>
    <w:rPr>
      <w:sz w:val="16"/>
      <w:szCs w:val="16"/>
    </w:rPr>
  </w:style>
  <w:style w:type="paragraph" w:styleId="CommentText">
    <w:name w:val="annotation text"/>
    <w:basedOn w:val="Normal"/>
    <w:link w:val="CommentTextChar"/>
    <w:rsid w:val="00E21340"/>
    <w:rPr>
      <w:sz w:val="20"/>
      <w:szCs w:val="20"/>
    </w:rPr>
  </w:style>
  <w:style w:type="character" w:customStyle="1" w:styleId="CommentTextChar">
    <w:name w:val="Comment Text Char"/>
    <w:basedOn w:val="DefaultParagraphFont"/>
    <w:link w:val="CommentText"/>
    <w:rsid w:val="00E21340"/>
    <w:rPr>
      <w:sz w:val="20"/>
      <w:szCs w:val="20"/>
    </w:rPr>
  </w:style>
  <w:style w:type="paragraph" w:styleId="CommentSubject">
    <w:name w:val="annotation subject"/>
    <w:basedOn w:val="CommentText"/>
    <w:next w:val="CommentText"/>
    <w:link w:val="CommentSubjectChar"/>
    <w:rsid w:val="00E21340"/>
    <w:rPr>
      <w:b/>
      <w:bCs/>
    </w:rPr>
  </w:style>
  <w:style w:type="character" w:customStyle="1" w:styleId="CommentSubjectChar">
    <w:name w:val="Comment Subject Char"/>
    <w:basedOn w:val="CommentTextChar"/>
    <w:link w:val="CommentSubject"/>
    <w:rsid w:val="00E21340"/>
    <w:rPr>
      <w:b/>
      <w:bCs/>
      <w:sz w:val="20"/>
      <w:szCs w:val="20"/>
    </w:rPr>
  </w:style>
  <w:style w:type="paragraph" w:styleId="Revision">
    <w:name w:val="Revision"/>
    <w:hidden/>
    <w:rsid w:val="00B93C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Variables</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dc:title>
  <dc:creator>Connair Russell</dc:creator>
  <cp:keywords/>
  <cp:lastModifiedBy>Connair Russell</cp:lastModifiedBy>
  <cp:revision>6</cp:revision>
  <dcterms:created xsi:type="dcterms:W3CDTF">2023-08-21T10:46:00Z</dcterms:created>
  <dcterms:modified xsi:type="dcterms:W3CDTF">2023-08-21T10:48:00Z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